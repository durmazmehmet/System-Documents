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1296EF30" w:rsidR="005F45DA" w:rsidRPr="0039578D" w:rsidRDefault="005F45DA" w:rsidP="0039578D">
      <w:pPr>
        <w:pStyle w:val="Subtitle"/>
        <w:spacing w:line="276" w:lineRule="auto"/>
        <w:rPr>
          <w:rFonts w:cs="Times New Roman"/>
        </w:rPr>
      </w:pPr>
      <w:r w:rsidRPr="0039578D">
        <w:rPr>
          <w:rFonts w:cs="Times New Roman"/>
        </w:rPr>
        <w:t>Katkıda Bulunanlar: Mehmet Durmaz</w:t>
      </w:r>
    </w:p>
    <w:p w14:paraId="79FFEE37" w14:textId="3BC51347" w:rsidR="00737BE9" w:rsidRPr="0039578D" w:rsidRDefault="0088024E" w:rsidP="0039578D">
      <w:pPr>
        <w:pStyle w:val="Heading1"/>
        <w:spacing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Amaç</w:t>
      </w:r>
    </w:p>
    <w:p w14:paraId="306A4575" w14:textId="1281604A" w:rsidR="00737BE9" w:rsidRPr="0039578D" w:rsidRDefault="00903DAE" w:rsidP="0039578D">
      <w:pPr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GITLAB</w:t>
      </w:r>
      <w:r w:rsidR="00CC4A77" w:rsidRPr="0039578D">
        <w:rPr>
          <w:rFonts w:eastAsia="Times New Roman" w:cs="Times New Roman"/>
          <w:lang w:eastAsia="tr-TR"/>
        </w:rPr>
        <w:t xml:space="preserve"> üzerinden oluşturulacak grup üzerinden ücretli (Premium) wordpress veya kuruluşuuza özel paketleri; yüklemek, versiyon kontrol sağlamak, dağıtımını sağlamaktır.</w:t>
      </w:r>
    </w:p>
    <w:p w14:paraId="09199992" w14:textId="781EF303" w:rsidR="00CC4A77" w:rsidRPr="0039578D" w:rsidRDefault="005070AD" w:rsidP="0039578D">
      <w:pPr>
        <w:pStyle w:val="Heading1"/>
        <w:spacing w:line="276" w:lineRule="auto"/>
        <w:rPr>
          <w:rFonts w:eastAsia="Times New Roman"/>
          <w:sz w:val="22"/>
          <w:szCs w:val="22"/>
          <w:lang w:eastAsia="tr-TR"/>
        </w:rPr>
      </w:pPr>
      <w:r w:rsidRPr="0039578D">
        <w:rPr>
          <w:sz w:val="22"/>
          <w:szCs w:val="22"/>
          <w:lang w:eastAsia="tr-TR"/>
        </w:rPr>
        <w:t xml:space="preserve">Gitlab </w:t>
      </w:r>
      <w:r w:rsidR="00CC4A77" w:rsidRPr="0039578D">
        <w:rPr>
          <w:rFonts w:eastAsia="Times New Roman"/>
          <w:sz w:val="22"/>
          <w:szCs w:val="22"/>
          <w:lang w:eastAsia="tr-TR"/>
        </w:rPr>
        <w:t>hesabı ve SSH key kurulumu</w:t>
      </w:r>
    </w:p>
    <w:p w14:paraId="0D5CF8EA" w14:textId="497C9B24" w:rsidR="00CC4A77" w:rsidRPr="0039578D" w:rsidRDefault="00CC4A77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Yükleme ve işletme yapacak kullanıcıların kurulacak gitlab grubunda faaliyet gösterebilmesi için bir gitlab hesabı olması ve sanal veya gerçek Linux işletim sistemlerinin SSH pubkey’inin bu hesaba tanımlanmış olması gerekir</w:t>
      </w:r>
      <w:r w:rsidR="00DA776B" w:rsidRPr="0039578D">
        <w:rPr>
          <w:rFonts w:cs="Times New Roman"/>
          <w:lang w:eastAsia="tr-TR"/>
        </w:rPr>
        <w:t>.</w:t>
      </w:r>
      <w:r w:rsidR="0088024E" w:rsidRPr="0039578D">
        <w:rPr>
          <w:rFonts w:cs="Times New Roman"/>
          <w:lang w:eastAsia="tr-TR"/>
        </w:rPr>
        <w:t xml:space="preserve"> </w:t>
      </w:r>
      <w:r w:rsidR="0088024E" w:rsidRPr="0039578D">
        <w:rPr>
          <w:rFonts w:cs="Times New Roman"/>
        </w:rPr>
        <w:t>(bkz. TMM-DEV-T08 SSH Oluşturma ve Kullanma)</w:t>
      </w:r>
    </w:p>
    <w:p w14:paraId="4D3D8CEB" w14:textId="1686AE88" w:rsidR="00CC4A77" w:rsidRPr="0039578D" w:rsidRDefault="005070AD" w:rsidP="0039578D">
      <w:pPr>
        <w:pStyle w:val="Heading1"/>
        <w:spacing w:line="276" w:lineRule="auto"/>
        <w:rPr>
          <w:sz w:val="22"/>
          <w:szCs w:val="22"/>
          <w:lang w:eastAsia="tr-TR"/>
        </w:rPr>
      </w:pPr>
      <w:r w:rsidRPr="0039578D">
        <w:rPr>
          <w:sz w:val="22"/>
          <w:szCs w:val="22"/>
          <w:lang w:eastAsia="tr-TR"/>
        </w:rPr>
        <w:t>Gitlab’da Personal Access Token Açılımı</w:t>
      </w:r>
    </w:p>
    <w:p w14:paraId="5336A58B" w14:textId="77777777" w:rsidR="0088024E" w:rsidRPr="0039578D" w:rsidRDefault="0088024E" w:rsidP="0039578D">
      <w:pPr>
        <w:spacing w:line="276" w:lineRule="auto"/>
        <w:ind w:firstLine="360"/>
        <w:rPr>
          <w:rFonts w:cs="Times New Roman"/>
        </w:rPr>
      </w:pPr>
      <w:r w:rsidRPr="0039578D">
        <w:rPr>
          <w:rFonts w:cs="Times New Roman"/>
        </w:rPr>
        <w:t>Bu işlem her proje için bir kez yapılır. (Yani bu adımı geçiniz)</w:t>
      </w:r>
    </w:p>
    <w:p w14:paraId="4D53F321" w14:textId="77777777" w:rsidR="00CC4A77" w:rsidRPr="0039578D" w:rsidRDefault="00CC4A77" w:rsidP="0039578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Sağ üst köşede simgeye tıklanır, PREFERENCES girilir</w:t>
      </w:r>
    </w:p>
    <w:p w14:paraId="28A31813" w14:textId="77777777" w:rsidR="00CC4A77" w:rsidRPr="0039578D" w:rsidRDefault="00CC4A77" w:rsidP="0039578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Soldaki menuden: Access Tokens'a girilir</w:t>
      </w:r>
    </w:p>
    <w:p w14:paraId="13DF57A3" w14:textId="77777777" w:rsidR="00CC4A77" w:rsidRPr="0039578D" w:rsidRDefault="00CC4A77" w:rsidP="0039578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Token name: the-max-media-repo</w:t>
      </w:r>
    </w:p>
    <w:p w14:paraId="7A31CDAC" w14:textId="77777777" w:rsidR="00CC4A77" w:rsidRPr="0039578D" w:rsidRDefault="00CC4A77" w:rsidP="0039578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Select scopes: api</w:t>
      </w:r>
    </w:p>
    <w:p w14:paraId="63AC27EF" w14:textId="59EED55B" w:rsidR="00CC4A77" w:rsidRPr="0039578D" w:rsidRDefault="00CC4A77" w:rsidP="0039578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 xml:space="preserve">Oluşan token not alınır: </w:t>
      </w:r>
    </w:p>
    <w:p w14:paraId="0C185DDE" w14:textId="2B223F46" w:rsidR="00CC4A77" w:rsidRPr="0039578D" w:rsidRDefault="00CC4A77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Her site için bir personel token üretilmiştir.</w:t>
      </w:r>
      <w:r w:rsidR="00F8015C" w:rsidRPr="0039578D">
        <w:rPr>
          <w:rFonts w:cs="Times New Roman"/>
          <w:lang w:eastAsia="tr-TR"/>
        </w:rPr>
        <w:t xml:space="preserve"> Gizlilik açısından talimat içerisinde bu bilgiye yer verilmemektedir.</w:t>
      </w:r>
      <w:r w:rsidRPr="0039578D">
        <w:rPr>
          <w:rFonts w:cs="Times New Roman"/>
          <w:lang w:eastAsia="tr-TR"/>
        </w:rPr>
        <w:t xml:space="preserve"> </w:t>
      </w:r>
      <w:r w:rsidR="00F8015C" w:rsidRPr="0039578D">
        <w:rPr>
          <w:rFonts w:cs="Times New Roman"/>
          <w:lang w:eastAsia="tr-TR"/>
        </w:rPr>
        <w:t xml:space="preserve">İlave sitelerde yine her site için ayrı token kullanımı tavsiye edilmekledir. </w:t>
      </w:r>
    </w:p>
    <w:p w14:paraId="6EF7910A" w14:textId="57919BE9" w:rsidR="00F8015C" w:rsidRPr="0039578D" w:rsidRDefault="00F8015C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Özellikle, eğer paket kullanımı müşteri için ise sözleşmeye göre bu tokenlerin bir son kullanım tarihi olmalıdır.</w:t>
      </w:r>
    </w:p>
    <w:p w14:paraId="60B46E37" w14:textId="77777777" w:rsidR="00F8015C" w:rsidRPr="0039578D" w:rsidRDefault="00F8015C" w:rsidP="0039578D">
      <w:pPr>
        <w:pStyle w:val="Heading1"/>
        <w:spacing w:line="276" w:lineRule="auto"/>
        <w:rPr>
          <w:rFonts w:eastAsia="Times New Roman"/>
          <w:sz w:val="22"/>
          <w:szCs w:val="22"/>
          <w:lang w:eastAsia="tr-TR"/>
        </w:rPr>
      </w:pPr>
      <w:r w:rsidRPr="0039578D">
        <w:rPr>
          <w:rFonts w:eastAsia="Times New Roman"/>
          <w:sz w:val="22"/>
          <w:szCs w:val="22"/>
          <w:lang w:eastAsia="tr-TR"/>
        </w:rPr>
        <w:t>GITLABDA GRUP  AÇILIMI</w:t>
      </w:r>
    </w:p>
    <w:p w14:paraId="04F50D4D" w14:textId="0BDAF55F" w:rsidR="00F8015C" w:rsidRPr="0039578D" w:rsidRDefault="00F8015C" w:rsidP="0039578D">
      <w:pPr>
        <w:pStyle w:val="Heading3"/>
        <w:spacing w:line="276" w:lineRule="auto"/>
        <w:rPr>
          <w:rFonts w:eastAsia="Times New Roman" w:cs="Times New Roman"/>
          <w:sz w:val="22"/>
          <w:szCs w:val="22"/>
          <w:lang w:eastAsia="tr-TR"/>
        </w:rPr>
      </w:pPr>
      <w:r w:rsidRPr="0039578D">
        <w:rPr>
          <w:rFonts w:eastAsia="Times New Roman" w:cs="Times New Roman"/>
          <w:sz w:val="22"/>
          <w:szCs w:val="22"/>
          <w:lang w:eastAsia="tr-TR"/>
        </w:rPr>
        <w:t>Gitlab içinde grup açılır: Grubun private olması gerekir;</w:t>
      </w:r>
    </w:p>
    <w:p w14:paraId="26502413" w14:textId="77777777" w:rsidR="00F8015C" w:rsidRPr="0039578D" w:rsidRDefault="00F8015C" w:rsidP="0039578D">
      <w:pPr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cs="Times New Roman"/>
          <w:noProof/>
          <w:lang w:eastAsia="tr-TR"/>
        </w:rPr>
        <w:drawing>
          <wp:inline distT="0" distB="0" distL="0" distR="0" wp14:anchorId="468FA8A1" wp14:editId="4239A7D6">
            <wp:extent cx="885825" cy="3429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78D">
        <w:rPr>
          <w:rFonts w:eastAsia="Times New Roman" w:cs="Times New Roman"/>
          <w:lang w:eastAsia="tr-TR"/>
        </w:rPr>
        <w:t xml:space="preserve">&gt; </w:t>
      </w:r>
      <w:r w:rsidRPr="0039578D">
        <w:rPr>
          <w:rFonts w:cs="Times New Roman"/>
          <w:noProof/>
          <w:lang w:eastAsia="tr-TR"/>
        </w:rPr>
        <w:drawing>
          <wp:inline distT="0" distB="0" distL="0" distR="0" wp14:anchorId="1044F37F" wp14:editId="0010527C">
            <wp:extent cx="1400175" cy="3048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78D">
        <w:rPr>
          <w:rFonts w:eastAsia="Times New Roman" w:cs="Times New Roman"/>
          <w:lang w:eastAsia="tr-TR"/>
        </w:rPr>
        <w:t xml:space="preserve"> &gt; </w:t>
      </w:r>
      <w:r w:rsidRPr="0039578D">
        <w:rPr>
          <w:rFonts w:cs="Times New Roman"/>
          <w:noProof/>
          <w:lang w:eastAsia="tr-TR"/>
        </w:rPr>
        <w:drawing>
          <wp:inline distT="0" distB="0" distL="0" distR="0" wp14:anchorId="403DFBCB" wp14:editId="67D5EB38">
            <wp:extent cx="942975" cy="3429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632B" w14:textId="578B2ECE" w:rsidR="00F8015C" w:rsidRPr="0039578D" w:rsidRDefault="00F8015C" w:rsidP="0039578D">
      <w:pPr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cs="Times New Roman"/>
          <w:noProof/>
          <w:lang w:eastAsia="tr-TR"/>
        </w:rPr>
        <w:drawing>
          <wp:inline distT="0" distB="0" distL="0" distR="0" wp14:anchorId="24F17E7A" wp14:editId="16651655">
            <wp:extent cx="4570139" cy="2190750"/>
            <wp:effectExtent l="0" t="0" r="190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55" cy="21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CFC" w14:textId="77777777" w:rsidR="00F8015C" w:rsidRPr="0039578D" w:rsidRDefault="00F8015C" w:rsidP="0039578D">
      <w:pPr>
        <w:spacing w:after="0" w:line="276" w:lineRule="auto"/>
        <w:ind w:left="1080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 </w:t>
      </w:r>
    </w:p>
    <w:p w14:paraId="56810CC2" w14:textId="2DE9D527" w:rsidR="00F8015C" w:rsidRPr="0039578D" w:rsidRDefault="003A1A42" w:rsidP="0039578D">
      <w:pPr>
        <w:pStyle w:val="Heading3"/>
        <w:spacing w:line="276" w:lineRule="auto"/>
        <w:rPr>
          <w:rFonts w:eastAsia="Times New Roman" w:cs="Times New Roman"/>
          <w:sz w:val="22"/>
          <w:szCs w:val="22"/>
          <w:lang w:eastAsia="tr-TR"/>
        </w:rPr>
      </w:pPr>
      <w:r w:rsidRPr="0039578D">
        <w:rPr>
          <w:rFonts w:cs="Times New Roman"/>
          <w:noProof/>
          <w:sz w:val="22"/>
          <w:szCs w:val="22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38E17C15" wp14:editId="51A6FF31">
            <wp:simplePos x="0" y="0"/>
            <wp:positionH relativeFrom="margin">
              <wp:posOffset>5210043</wp:posOffset>
            </wp:positionH>
            <wp:positionV relativeFrom="paragraph">
              <wp:posOffset>163399</wp:posOffset>
            </wp:positionV>
            <wp:extent cx="1396365" cy="1500505"/>
            <wp:effectExtent l="0" t="0" r="0" b="4445"/>
            <wp:wrapThrough wrapText="bothSides">
              <wp:wrapPolygon edited="0">
                <wp:start x="0" y="0"/>
                <wp:lineTo x="0" y="21390"/>
                <wp:lineTo x="21217" y="21390"/>
                <wp:lineTo x="21217" y="0"/>
                <wp:lineTo x="0" y="0"/>
              </wp:wrapPolygon>
            </wp:wrapThrough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15C" w:rsidRPr="0039578D">
        <w:rPr>
          <w:rFonts w:eastAsia="Times New Roman" w:cs="Times New Roman"/>
          <w:sz w:val="22"/>
          <w:szCs w:val="22"/>
          <w:lang w:eastAsia="tr-TR"/>
        </w:rPr>
        <w:t>Grup ID numarası kayıt altına alınır. 13168387</w:t>
      </w:r>
    </w:p>
    <w:p w14:paraId="081727CB" w14:textId="63B0DE40" w:rsidR="00F8015C" w:rsidRPr="0039578D" w:rsidRDefault="003A1A42" w:rsidP="0039578D">
      <w:pPr>
        <w:spacing w:after="0" w:line="276" w:lineRule="auto"/>
        <w:rPr>
          <w:rFonts w:cs="Times New Roman"/>
          <w:lang w:eastAsia="tr-TR"/>
        </w:rPr>
      </w:pPr>
      <w:r w:rsidRPr="0039578D">
        <w:rPr>
          <w:rFonts w:cs="Times New Roman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D62021A" wp14:editId="134B2E65">
            <wp:simplePos x="0" y="0"/>
            <wp:positionH relativeFrom="margin">
              <wp:align>left</wp:align>
            </wp:positionH>
            <wp:positionV relativeFrom="paragraph">
              <wp:posOffset>6338</wp:posOffset>
            </wp:positionV>
            <wp:extent cx="186690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380" y="21000"/>
                <wp:lineTo x="21380" y="0"/>
                <wp:lineTo x="0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15C" w:rsidRPr="0039578D">
        <w:rPr>
          <w:rFonts w:eastAsia="Times New Roman" w:cs="Times New Roman"/>
          <w:noProof/>
          <w:lang w:eastAsia="tr-TR"/>
        </w:rPr>
        <w:drawing>
          <wp:inline distT="0" distB="0" distL="0" distR="0" wp14:anchorId="29F1CF60" wp14:editId="6E85E9EB">
            <wp:extent cx="2753109" cy="80021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E85" w14:textId="5D737706" w:rsidR="005070AD" w:rsidRPr="0039578D" w:rsidRDefault="003B7508" w:rsidP="0039578D">
      <w:pPr>
        <w:pStyle w:val="Heading1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composer.json içine</w:t>
      </w:r>
      <w:r w:rsidR="005070AD" w:rsidRPr="0039578D">
        <w:rPr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 w:rsidR="005070AD" w:rsidRPr="0039578D">
        <w:rPr>
          <w:sz w:val="22"/>
          <w:szCs w:val="22"/>
        </w:rPr>
        <w:t xml:space="preserve">epository </w:t>
      </w:r>
      <w:r>
        <w:rPr>
          <w:sz w:val="22"/>
          <w:szCs w:val="22"/>
        </w:rPr>
        <w:t>g</w:t>
      </w:r>
      <w:r w:rsidR="005070AD" w:rsidRPr="0039578D">
        <w:rPr>
          <w:sz w:val="22"/>
          <w:szCs w:val="22"/>
        </w:rPr>
        <w:t>ru</w:t>
      </w:r>
      <w:r>
        <w:rPr>
          <w:sz w:val="22"/>
          <w:szCs w:val="22"/>
        </w:rPr>
        <w:t>bunu</w:t>
      </w:r>
      <w:r w:rsidR="005070AD" w:rsidRPr="0039578D"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 w:rsidR="005070AD" w:rsidRPr="0039578D">
        <w:rPr>
          <w:sz w:val="22"/>
          <w:szCs w:val="22"/>
        </w:rPr>
        <w:t>kleme</w:t>
      </w:r>
    </w:p>
    <w:p w14:paraId="1D93440E" w14:textId="46F435D2" w:rsidR="005070AD" w:rsidRPr="0039578D" w:rsidRDefault="005070AD" w:rsidP="0039578D">
      <w:pPr>
        <w:spacing w:line="276" w:lineRule="auto"/>
        <w:ind w:firstLine="360"/>
        <w:rPr>
          <w:rFonts w:cs="Times New Roman"/>
        </w:rPr>
      </w:pPr>
      <w:r w:rsidRPr="0039578D">
        <w:rPr>
          <w:rFonts w:cs="Times New Roman"/>
        </w:rPr>
        <w:t>Bu işlem her proje için bir kez yapılır.</w:t>
      </w:r>
      <w:r w:rsidR="0088024E" w:rsidRPr="0039578D">
        <w:rPr>
          <w:rFonts w:cs="Times New Roman"/>
        </w:rPr>
        <w:t xml:space="preserve"> (Yani bu adımı geçiniz)</w:t>
      </w:r>
    </w:p>
    <w:p w14:paraId="3F409DC5" w14:textId="18F3FB88" w:rsidR="002C1413" w:rsidRPr="0039578D" w:rsidRDefault="002C1413" w:rsidP="0039578D">
      <w:pPr>
        <w:pStyle w:val="ListParagraph"/>
        <w:numPr>
          <w:ilvl w:val="0"/>
          <w:numId w:val="45"/>
        </w:numPr>
        <w:spacing w:line="276" w:lineRule="auto"/>
        <w:rPr>
          <w:b/>
          <w:bCs/>
          <w:lang w:eastAsia="tr-TR"/>
        </w:rPr>
      </w:pPr>
      <w:r w:rsidRPr="0039578D">
        <w:rPr>
          <w:b/>
          <w:bCs/>
          <w:lang w:eastAsia="tr-TR"/>
        </w:rPr>
        <w:t>Uygun bir ortamda (proje dizini ya da ssh altında hangisi müsaitse) aşağıdaki komut çalıştırılır</w:t>
      </w:r>
    </w:p>
    <w:p w14:paraId="44AF4A69" w14:textId="44A66AD3" w:rsidR="002C1413" w:rsidRPr="0039578D" w:rsidRDefault="002C1413" w:rsidP="0039578D">
      <w:pPr>
        <w:pStyle w:val="NormalWeb"/>
        <w:shd w:val="clear" w:color="auto" w:fill="E7E6E6" w:themeFill="background2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 xml:space="preserve">composer config repositories.&lt;group_id&gt; composer </w:t>
      </w:r>
      <w:hyperlink r:id="rId15" w:history="1">
        <w:r w:rsidRPr="0039578D">
          <w:rPr>
            <w:rStyle w:val="Hyperlink"/>
            <w:rFonts w:eastAsiaTheme="minorEastAsia"/>
            <w:sz w:val="22"/>
            <w:szCs w:val="22"/>
          </w:rPr>
          <w:t>https://gitlab.com/api/v4/group/&lt;group_id&gt;/-/packages/composer/</w:t>
        </w:r>
      </w:hyperlink>
    </w:p>
    <w:p w14:paraId="126C0081" w14:textId="3C17719F" w:rsidR="002C1413" w:rsidRPr="0039578D" w:rsidRDefault="002C1413" w:rsidP="0039578D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&lt;group_id&gt; is the group ID.</w:t>
      </w:r>
      <w:r w:rsidR="00DA776B" w:rsidRPr="0039578D">
        <w:rPr>
          <w:sz w:val="22"/>
          <w:szCs w:val="22"/>
        </w:rPr>
        <w:t xml:space="preserve"> The-Max-Media gitlab hesabının </w:t>
      </w:r>
      <w:r w:rsidRPr="0039578D">
        <w:rPr>
          <w:sz w:val="22"/>
          <w:szCs w:val="22"/>
        </w:rPr>
        <w:t>grup id</w:t>
      </w:r>
      <w:r w:rsidR="00DA776B" w:rsidRPr="0039578D">
        <w:rPr>
          <w:sz w:val="22"/>
          <w:szCs w:val="22"/>
        </w:rPr>
        <w:t>’si:</w:t>
      </w:r>
      <w:r w:rsidRPr="0039578D">
        <w:rPr>
          <w:sz w:val="22"/>
          <w:szCs w:val="22"/>
        </w:rPr>
        <w:t xml:space="preserve"> 13168387.  </w:t>
      </w:r>
    </w:p>
    <w:p w14:paraId="58F0C654" w14:textId="7F30BAA3" w:rsidR="00891446" w:rsidRPr="0039578D" w:rsidRDefault="00891446" w:rsidP="0039578D">
      <w:pPr>
        <w:pStyle w:val="NormalWeb"/>
        <w:shd w:val="clear" w:color="auto" w:fill="E7E6E6" w:themeFill="background2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composer config repositories.gitlab.com/13168387 '{"type": "composer", "url": "https://gitlab.com/api/v4/group/13168387/-/packages/composer/packages.json"}'</w:t>
      </w:r>
    </w:p>
    <w:p w14:paraId="3F86C047" w14:textId="77777777" w:rsidR="00FF0E1A" w:rsidRPr="0039578D" w:rsidRDefault="00FF0E1A" w:rsidP="0039578D">
      <w:pPr>
        <w:pStyle w:val="ListParagraph"/>
        <w:spacing w:line="276" w:lineRule="auto"/>
        <w:rPr>
          <w:b/>
          <w:bCs/>
          <w:lang w:eastAsia="tr-TR"/>
        </w:rPr>
      </w:pPr>
    </w:p>
    <w:p w14:paraId="387B458B" w14:textId="6C381B93" w:rsidR="002C1413" w:rsidRPr="0039578D" w:rsidRDefault="002C1413" w:rsidP="0039578D">
      <w:pPr>
        <w:pStyle w:val="ListParagraph"/>
        <w:numPr>
          <w:ilvl w:val="0"/>
          <w:numId w:val="45"/>
        </w:numPr>
        <w:spacing w:line="276" w:lineRule="auto"/>
        <w:rPr>
          <w:b/>
          <w:bCs/>
          <w:lang w:eastAsia="tr-TR"/>
        </w:rPr>
      </w:pPr>
      <w:r w:rsidRPr="0039578D">
        <w:rPr>
          <w:b/>
          <w:bCs/>
          <w:lang w:eastAsia="tr-TR"/>
        </w:rPr>
        <w:t>Composer json içinde böyle gözükür:</w:t>
      </w:r>
    </w:p>
    <w:p w14:paraId="41851401" w14:textId="6100A9A0" w:rsidR="00BD7C03" w:rsidRPr="0039578D" w:rsidRDefault="00BD7C03" w:rsidP="0039578D">
      <w:pPr>
        <w:pStyle w:val="HTMLPreformatted"/>
        <w:shd w:val="clear" w:color="auto" w:fill="2B2B2B"/>
        <w:spacing w:line="276" w:lineRule="auto"/>
        <w:rPr>
          <w:rFonts w:ascii="Times New Roman" w:hAnsi="Times New Roman" w:cs="Times New Roman"/>
          <w:color w:val="A9B7C6"/>
          <w:sz w:val="22"/>
          <w:szCs w:val="22"/>
        </w:rPr>
      </w:pPr>
      <w:r w:rsidRPr="0039578D">
        <w:rPr>
          <w:rFonts w:ascii="Times New Roman" w:hAnsi="Times New Roman" w:cs="Times New Roman"/>
          <w:color w:val="9876AA"/>
          <w:sz w:val="22"/>
          <w:szCs w:val="22"/>
        </w:rPr>
        <w:t>"repositories"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t xml:space="preserve">: </w:t>
      </w:r>
      <w:r w:rsidRPr="0039578D">
        <w:rPr>
          <w:rFonts w:ascii="Times New Roman" w:hAnsi="Times New Roman" w:cs="Times New Roman"/>
          <w:color w:val="A9B7C6"/>
          <w:sz w:val="22"/>
          <w:szCs w:val="22"/>
        </w:rPr>
        <w:t>{</w:t>
      </w:r>
      <w:r w:rsidRPr="0039578D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</w:t>
      </w:r>
      <w:r w:rsidRPr="0039578D">
        <w:rPr>
          <w:rFonts w:ascii="Times New Roman" w:hAnsi="Times New Roman" w:cs="Times New Roman"/>
          <w:color w:val="9876AA"/>
          <w:sz w:val="22"/>
          <w:szCs w:val="22"/>
        </w:rPr>
        <w:t>"gitlab.com/13168387"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t xml:space="preserve">: </w:t>
      </w:r>
      <w:r w:rsidRPr="0039578D">
        <w:rPr>
          <w:rFonts w:ascii="Times New Roman" w:hAnsi="Times New Roman" w:cs="Times New Roman"/>
          <w:color w:val="A9B7C6"/>
          <w:sz w:val="22"/>
          <w:szCs w:val="22"/>
        </w:rPr>
        <w:t>{</w:t>
      </w:r>
      <w:r w:rsidRPr="0039578D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39578D">
        <w:rPr>
          <w:rFonts w:ascii="Times New Roman" w:hAnsi="Times New Roman" w:cs="Times New Roman"/>
          <w:color w:val="9876AA"/>
          <w:sz w:val="22"/>
          <w:szCs w:val="22"/>
        </w:rPr>
        <w:t>"type"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t xml:space="preserve">: </w:t>
      </w:r>
      <w:r w:rsidRPr="0039578D">
        <w:rPr>
          <w:rFonts w:ascii="Times New Roman" w:hAnsi="Times New Roman" w:cs="Times New Roman"/>
          <w:color w:val="6A8759"/>
          <w:sz w:val="22"/>
          <w:szCs w:val="22"/>
        </w:rPr>
        <w:t>"composer"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br/>
        <w:t xml:space="preserve">    </w:t>
      </w:r>
      <w:r w:rsidRPr="0039578D">
        <w:rPr>
          <w:rFonts w:ascii="Times New Roman" w:hAnsi="Times New Roman" w:cs="Times New Roman"/>
          <w:color w:val="9876AA"/>
          <w:sz w:val="22"/>
          <w:szCs w:val="22"/>
        </w:rPr>
        <w:t>"url"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t xml:space="preserve">: </w:t>
      </w:r>
      <w:r w:rsidRPr="0039578D">
        <w:rPr>
          <w:rFonts w:ascii="Times New Roman" w:hAnsi="Times New Roman" w:cs="Times New Roman"/>
          <w:color w:val="6A8759"/>
          <w:sz w:val="22"/>
          <w:szCs w:val="22"/>
        </w:rPr>
        <w:t>"https://gitlab.com/api/v4/group/13168387/-/packages/composer/packages.json"</w:t>
      </w:r>
      <w:r w:rsidRPr="0039578D">
        <w:rPr>
          <w:rFonts w:ascii="Times New Roman" w:hAnsi="Times New Roman" w:cs="Times New Roman"/>
          <w:color w:val="6A8759"/>
          <w:sz w:val="22"/>
          <w:szCs w:val="22"/>
        </w:rPr>
        <w:br/>
        <w:t xml:space="preserve">  </w:t>
      </w:r>
      <w:r w:rsidRPr="0039578D">
        <w:rPr>
          <w:rFonts w:ascii="Times New Roman" w:hAnsi="Times New Roman" w:cs="Times New Roman"/>
          <w:color w:val="A9B7C6"/>
          <w:sz w:val="22"/>
          <w:szCs w:val="22"/>
        </w:rPr>
        <w:t>}</w:t>
      </w:r>
      <w:r w:rsidRPr="0039578D">
        <w:rPr>
          <w:rFonts w:ascii="Times New Roman" w:hAnsi="Times New Roman" w:cs="Times New Roman"/>
          <w:color w:val="CC7832"/>
          <w:sz w:val="22"/>
          <w:szCs w:val="22"/>
        </w:rPr>
        <w:t>,</w:t>
      </w:r>
    </w:p>
    <w:p w14:paraId="7B224182" w14:textId="77777777" w:rsidR="00FF0E1A" w:rsidRPr="0039578D" w:rsidRDefault="00FF0E1A" w:rsidP="0039578D">
      <w:pPr>
        <w:pStyle w:val="ListParagraph"/>
        <w:spacing w:line="276" w:lineRule="auto"/>
        <w:rPr>
          <w:b/>
          <w:bCs/>
          <w:lang w:eastAsia="tr-TR"/>
        </w:rPr>
      </w:pPr>
    </w:p>
    <w:p w14:paraId="1978B744" w14:textId="0EE4D093" w:rsidR="002C1413" w:rsidRPr="0039578D" w:rsidRDefault="002C1413" w:rsidP="0039578D">
      <w:pPr>
        <w:pStyle w:val="ListParagraph"/>
        <w:numPr>
          <w:ilvl w:val="0"/>
          <w:numId w:val="45"/>
        </w:numPr>
        <w:spacing w:line="276" w:lineRule="auto"/>
        <w:rPr>
          <w:b/>
          <w:bCs/>
          <w:lang w:eastAsia="tr-TR"/>
        </w:rPr>
      </w:pPr>
      <w:r w:rsidRPr="0039578D">
        <w:rPr>
          <w:b/>
          <w:bCs/>
          <w:lang w:eastAsia="tr-TR"/>
        </w:rPr>
        <w:t>Grup içindeki paketlerin indirme izninin kolaylığı açısından auth.json oluşturulur yada mevcuta ekleme yapılır aşağıdaki gibi:</w:t>
      </w:r>
      <w:r w:rsidR="007F08FD" w:rsidRPr="0039578D">
        <w:rPr>
          <w:b/>
          <w:bCs/>
          <w:lang w:eastAsia="tr-TR"/>
        </w:rPr>
        <w:t xml:space="preserve"> (bu adımı atlarsanız, composer install/update sırasında 404 hatası alırsınız)</w:t>
      </w:r>
    </w:p>
    <w:p w14:paraId="759C6A50" w14:textId="31AA158B" w:rsidR="002C1413" w:rsidRDefault="002C1413" w:rsidP="0039578D">
      <w:pPr>
        <w:pStyle w:val="NormalWeb"/>
        <w:shd w:val="clear" w:color="auto" w:fill="E7E6E6" w:themeFill="background2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composer config gitlab-token.</w:t>
      </w:r>
      <w:r w:rsidRPr="0039578D">
        <w:rPr>
          <w:color w:val="45748D"/>
          <w:sz w:val="22"/>
          <w:szCs w:val="22"/>
        </w:rPr>
        <w:t xml:space="preserve">gitlab.com </w:t>
      </w:r>
      <w:r w:rsidRPr="0039578D">
        <w:rPr>
          <w:sz w:val="22"/>
          <w:szCs w:val="22"/>
        </w:rPr>
        <w:t>&lt;token&gt;</w:t>
      </w:r>
    </w:p>
    <w:p w14:paraId="650952B4" w14:textId="77777777" w:rsidR="003B7508" w:rsidRPr="0039578D" w:rsidRDefault="003B7508" w:rsidP="003B7508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14:paraId="0FEFAF48" w14:textId="3AB20D3C" w:rsidR="002C1413" w:rsidRPr="0039578D" w:rsidRDefault="002C1413" w:rsidP="0039578D">
      <w:pPr>
        <w:spacing w:after="0" w:line="276" w:lineRule="auto"/>
        <w:textAlignment w:val="center"/>
        <w:rPr>
          <w:rFonts w:cs="Times New Roman"/>
        </w:rPr>
      </w:pPr>
      <w:r w:rsidRPr="0039578D">
        <w:rPr>
          <w:rFonts w:cs="Times New Roman"/>
        </w:rPr>
        <w:t>Auth.json içinde girdimiz aşağıdaki gibi olacaktır</w:t>
      </w:r>
    </w:p>
    <w:p w14:paraId="79241D71" w14:textId="1BABA33E" w:rsidR="002C1413" w:rsidRPr="0039578D" w:rsidRDefault="002C1413" w:rsidP="0039578D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{</w:t>
      </w:r>
    </w:p>
    <w:p w14:paraId="798A7268" w14:textId="64303EFE" w:rsidR="002C1413" w:rsidRPr="0039578D" w:rsidRDefault="002C1413" w:rsidP="0039578D">
      <w:pPr>
        <w:pStyle w:val="NormalWeb"/>
        <w:spacing w:before="0" w:beforeAutospacing="0" w:after="0" w:afterAutospacing="0" w:line="276" w:lineRule="auto"/>
        <w:ind w:left="708"/>
        <w:rPr>
          <w:sz w:val="22"/>
          <w:szCs w:val="22"/>
        </w:rPr>
      </w:pPr>
      <w:r w:rsidRPr="0039578D">
        <w:rPr>
          <w:sz w:val="22"/>
          <w:szCs w:val="22"/>
        </w:rPr>
        <w:t>"gitlab-token": {</w:t>
      </w:r>
    </w:p>
    <w:p w14:paraId="4F53F172" w14:textId="3B02597F" w:rsidR="002C1413" w:rsidRPr="0039578D" w:rsidRDefault="002C1413" w:rsidP="0039578D">
      <w:pPr>
        <w:pStyle w:val="NormalWeb"/>
        <w:spacing w:before="0" w:beforeAutospacing="0" w:after="0" w:afterAutospacing="0" w:line="276" w:lineRule="auto"/>
        <w:ind w:firstLine="708"/>
        <w:rPr>
          <w:sz w:val="22"/>
          <w:szCs w:val="22"/>
        </w:rPr>
      </w:pPr>
      <w:r w:rsidRPr="0039578D">
        <w:rPr>
          <w:sz w:val="22"/>
          <w:szCs w:val="22"/>
        </w:rPr>
        <w:t>"gitlab.com": "&lt;token&gt;"</w:t>
      </w:r>
    </w:p>
    <w:p w14:paraId="62629162" w14:textId="5B327D6B" w:rsidR="002C1413" w:rsidRPr="0039578D" w:rsidRDefault="002C1413" w:rsidP="0039578D">
      <w:pPr>
        <w:pStyle w:val="NormalWeb"/>
        <w:spacing w:before="0" w:beforeAutospacing="0" w:after="0" w:afterAutospacing="0" w:line="276" w:lineRule="auto"/>
        <w:ind w:firstLine="540"/>
        <w:rPr>
          <w:sz w:val="22"/>
          <w:szCs w:val="22"/>
        </w:rPr>
      </w:pPr>
      <w:r w:rsidRPr="0039578D">
        <w:rPr>
          <w:sz w:val="22"/>
          <w:szCs w:val="22"/>
        </w:rPr>
        <w:t>}</w:t>
      </w:r>
    </w:p>
    <w:p w14:paraId="7A7036D0" w14:textId="1528077E" w:rsidR="002C1413" w:rsidRPr="0039578D" w:rsidRDefault="002C1413" w:rsidP="0039578D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}</w:t>
      </w:r>
    </w:p>
    <w:p w14:paraId="71945A17" w14:textId="4B9512C3" w:rsidR="002C3221" w:rsidRPr="0039578D" w:rsidRDefault="002C3221" w:rsidP="0039578D">
      <w:pPr>
        <w:pStyle w:val="Heading1"/>
        <w:spacing w:line="276" w:lineRule="auto"/>
        <w:rPr>
          <w:rFonts w:eastAsia="Times New Roman"/>
          <w:sz w:val="22"/>
          <w:szCs w:val="22"/>
          <w:lang w:eastAsia="tr-TR"/>
        </w:rPr>
      </w:pPr>
      <w:r w:rsidRPr="0039578D">
        <w:rPr>
          <w:sz w:val="22"/>
          <w:szCs w:val="22"/>
        </w:rPr>
        <w:t>Paket</w:t>
      </w:r>
      <w:r w:rsidRPr="0039578D">
        <w:rPr>
          <w:rFonts w:eastAsia="Times New Roman"/>
          <w:sz w:val="22"/>
          <w:szCs w:val="22"/>
          <w:lang w:eastAsia="tr-TR"/>
        </w:rPr>
        <w:t xml:space="preserve"> Reposunun Gitlab’da Oluşturulması </w:t>
      </w:r>
    </w:p>
    <w:p w14:paraId="623EDB3F" w14:textId="11236844" w:rsidR="002C3221" w:rsidRPr="0039578D" w:rsidRDefault="0088024E" w:rsidP="0039578D">
      <w:pPr>
        <w:spacing w:line="276" w:lineRule="auto"/>
        <w:ind w:firstLine="360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 xml:space="preserve">Eğer yeni bir paket yükleyecekseniz bu adımı uygulayınız. Mevcut paketi güncelleyecekseniz bu adımı geçiniz. </w:t>
      </w:r>
    </w:p>
    <w:p w14:paraId="6D8C3CBA" w14:textId="57E6AF4C" w:rsidR="002C3221" w:rsidRPr="0039578D" w:rsidRDefault="002C3221" w:rsidP="0039578D">
      <w:pPr>
        <w:pStyle w:val="Heading2"/>
        <w:spacing w:line="276" w:lineRule="auto"/>
        <w:rPr>
          <w:rFonts w:cs="Times New Roman"/>
          <w:sz w:val="22"/>
          <w:szCs w:val="22"/>
          <w:lang w:eastAsia="tr-TR"/>
        </w:rPr>
      </w:pPr>
      <w:r w:rsidRPr="0039578D">
        <w:rPr>
          <w:rFonts w:cs="Times New Roman"/>
          <w:sz w:val="22"/>
          <w:szCs w:val="22"/>
          <w:lang w:eastAsia="tr-TR"/>
        </w:rPr>
        <w:t>Gitlabde Repo Açılması</w:t>
      </w:r>
    </w:p>
    <w:p w14:paraId="1B30E7AB" w14:textId="4C337092" w:rsidR="00F8015C" w:rsidRPr="0039578D" w:rsidRDefault="00F8015C" w:rsidP="0039578D">
      <w:pPr>
        <w:pStyle w:val="ListParagraph"/>
        <w:numPr>
          <w:ilvl w:val="0"/>
          <w:numId w:val="41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Grubun sayfasına girilir</w:t>
      </w:r>
    </w:p>
    <w:p w14:paraId="5DFFA9CF" w14:textId="3557D92C" w:rsidR="000145A4" w:rsidRPr="0039578D" w:rsidRDefault="00F8015C" w:rsidP="0039578D">
      <w:pPr>
        <w:pStyle w:val="ListParagraph"/>
        <w:numPr>
          <w:ilvl w:val="0"/>
          <w:numId w:val="41"/>
        </w:numPr>
        <w:spacing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Gelen ekranda yeni bir proje açılır:</w:t>
      </w:r>
    </w:p>
    <w:p w14:paraId="2F5F0600" w14:textId="71492531" w:rsidR="00F8015C" w:rsidRPr="0039578D" w:rsidRDefault="00F8015C" w:rsidP="0039578D">
      <w:pPr>
        <w:pStyle w:val="ListParagraph"/>
        <w:spacing w:line="276" w:lineRule="auto"/>
        <w:rPr>
          <w:rFonts w:eastAsia="Times New Roman" w:cs="Times New Roman"/>
          <w:lang w:eastAsia="tr-TR"/>
        </w:rPr>
      </w:pPr>
      <w:r w:rsidRPr="0039578D">
        <w:rPr>
          <w:rFonts w:cs="Times New Roman"/>
          <w:noProof/>
          <w:lang w:eastAsia="tr-TR"/>
        </w:rPr>
        <w:drawing>
          <wp:inline distT="0" distB="0" distL="0" distR="0" wp14:anchorId="73F77C6E" wp14:editId="4B8AC089">
            <wp:extent cx="1009650" cy="381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BD2F" w14:textId="1E50FC96" w:rsidR="00F8015C" w:rsidRPr="0039578D" w:rsidRDefault="00F8015C" w:rsidP="0039578D">
      <w:pPr>
        <w:pStyle w:val="ListParagraph"/>
        <w:numPr>
          <w:ilvl w:val="0"/>
          <w:numId w:val="41"/>
        </w:numPr>
        <w:spacing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Create a blank project tıklanır</w:t>
      </w:r>
    </w:p>
    <w:p w14:paraId="65D28CDD" w14:textId="77777777" w:rsidR="00F8015C" w:rsidRPr="0039578D" w:rsidRDefault="00F8015C" w:rsidP="0039578D">
      <w:pPr>
        <w:pStyle w:val="ListParagraph"/>
        <w:numPr>
          <w:ilvl w:val="0"/>
          <w:numId w:val="41"/>
        </w:numPr>
        <w:spacing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Gelen ekranda proje ismi girilir. Görünürlük mutlaka private seçilir</w:t>
      </w:r>
    </w:p>
    <w:p w14:paraId="5366138A" w14:textId="1E7476A3" w:rsidR="00F8015C" w:rsidRPr="0039578D" w:rsidRDefault="00F8015C" w:rsidP="0039578D">
      <w:pPr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cs="Times New Roman"/>
          <w:noProof/>
          <w:lang w:eastAsia="tr-TR"/>
        </w:rPr>
        <w:lastRenderedPageBreak/>
        <w:drawing>
          <wp:inline distT="0" distB="0" distL="0" distR="0" wp14:anchorId="786D71C2" wp14:editId="3E2FADF6">
            <wp:extent cx="4243235" cy="2232707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16" cy="22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6E56" w14:textId="77777777" w:rsidR="00F8015C" w:rsidRPr="0039578D" w:rsidRDefault="00F8015C" w:rsidP="0039578D">
      <w:pPr>
        <w:numPr>
          <w:ilvl w:val="0"/>
          <w:numId w:val="9"/>
        </w:numPr>
        <w:spacing w:after="0" w:line="276" w:lineRule="auto"/>
        <w:textAlignment w:val="center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Proje kimlik numarası not alınır</w:t>
      </w:r>
    </w:p>
    <w:p w14:paraId="3DC78992" w14:textId="27E75DA2" w:rsidR="00F8015C" w:rsidRPr="0039578D" w:rsidRDefault="00F8015C" w:rsidP="0039578D">
      <w:pPr>
        <w:spacing w:after="0" w:line="276" w:lineRule="auto"/>
        <w:ind w:left="540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noProof/>
          <w:lang w:eastAsia="tr-TR"/>
        </w:rPr>
        <w:drawing>
          <wp:inline distT="0" distB="0" distL="0" distR="0" wp14:anchorId="71FFD7C8" wp14:editId="543F7521">
            <wp:extent cx="2381250" cy="437931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2509" cy="44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8069" w14:textId="42DDBC9C" w:rsidR="00F8015C" w:rsidRPr="0039578D" w:rsidRDefault="00F8015C" w:rsidP="0039578D">
      <w:pPr>
        <w:pStyle w:val="Heading2"/>
        <w:spacing w:line="276" w:lineRule="auto"/>
        <w:rPr>
          <w:rFonts w:eastAsia="Times New Roman" w:cs="Times New Roman"/>
          <w:sz w:val="22"/>
          <w:szCs w:val="22"/>
          <w:lang w:eastAsia="tr-TR"/>
        </w:rPr>
      </w:pPr>
      <w:r w:rsidRPr="0039578D">
        <w:rPr>
          <w:rFonts w:cs="Times New Roman"/>
          <w:sz w:val="22"/>
          <w:szCs w:val="22"/>
        </w:rPr>
        <w:t>PAKET</w:t>
      </w:r>
      <w:r w:rsidRPr="0039578D">
        <w:rPr>
          <w:rFonts w:eastAsia="Times New Roman" w:cs="Times New Roman"/>
          <w:sz w:val="22"/>
          <w:szCs w:val="22"/>
          <w:lang w:eastAsia="tr-TR"/>
        </w:rPr>
        <w:t xml:space="preserve"> REPOSUNUN LOKALDE OLUŞTURULMASI</w:t>
      </w:r>
    </w:p>
    <w:p w14:paraId="2AF585F3" w14:textId="1AE60E58" w:rsidR="00F8015C" w:rsidRPr="0039578D" w:rsidRDefault="00F8015C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Paketlerin yerleştirileceği dizine girilir</w:t>
      </w:r>
    </w:p>
    <w:p w14:paraId="282081F0" w14:textId="79D92C54" w:rsidR="00F8015C" w:rsidRPr="0039578D" w:rsidRDefault="00F8015C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Önce paket reposu indirilir: git clone &lt;git adresi&gt; (adım 2.4’deki adres)</w:t>
      </w:r>
    </w:p>
    <w:p w14:paraId="1B867A4B" w14:textId="1125674A" w:rsidR="00F8015C" w:rsidRPr="0039578D" w:rsidRDefault="00F8015C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UYARI: Dikkat GIT Yönetimleri master yerine main ismini kullanmaya başlamışlardır.</w:t>
      </w:r>
    </w:p>
    <w:p w14:paraId="022592AF" w14:textId="039B16D4" w:rsidR="00F8015C" w:rsidRPr="0039578D" w:rsidRDefault="00F8015C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Main branche geçilir: git checkout -b main</w:t>
      </w:r>
    </w:p>
    <w:p w14:paraId="6FC77D02" w14:textId="1C1EB18F" w:rsidR="00CC145E" w:rsidRPr="0039578D" w:rsidRDefault="00CC145E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Main çekilir: git pull origin main</w:t>
      </w:r>
    </w:p>
    <w:p w14:paraId="7678E36A" w14:textId="77777777" w:rsidR="00F8015C" w:rsidRPr="0039578D" w:rsidRDefault="00F8015C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Paket içeriği dizine yüklenir</w:t>
      </w:r>
    </w:p>
    <w:p w14:paraId="16B96148" w14:textId="77777777" w:rsidR="00F8015C" w:rsidRPr="0039578D" w:rsidRDefault="00F8015C" w:rsidP="0039578D">
      <w:pPr>
        <w:pStyle w:val="ListParagraph"/>
        <w:numPr>
          <w:ilvl w:val="0"/>
          <w:numId w:val="40"/>
        </w:num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Paket içerisinde composer.json dosyası oluşturulur ve aşağıdaki bilgiler girilir:</w:t>
      </w:r>
    </w:p>
    <w:p w14:paraId="6E2E83D9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{</w:t>
      </w:r>
    </w:p>
    <w:p w14:paraId="098510CC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</w:t>
      </w:r>
      <w:r w:rsidRPr="0039578D">
        <w:rPr>
          <w:rFonts w:eastAsia="Times New Roman" w:cs="Times New Roman"/>
          <w:color w:val="9CDCFE"/>
          <w:lang w:eastAsia="tr-TR"/>
        </w:rPr>
        <w:t>"name"</w:t>
      </w:r>
      <w:r w:rsidRPr="0039578D">
        <w:rPr>
          <w:rFonts w:eastAsia="Times New Roman" w:cs="Times New Roman"/>
          <w:color w:val="D4D4D4"/>
          <w:lang w:eastAsia="tr-TR"/>
        </w:rPr>
        <w:t>: </w:t>
      </w:r>
      <w:r w:rsidRPr="0039578D">
        <w:rPr>
          <w:rFonts w:eastAsia="Times New Roman" w:cs="Times New Roman"/>
          <w:color w:val="CE9178"/>
          <w:lang w:eastAsia="tr-TR"/>
        </w:rPr>
        <w:t>"the-max-media/advanced-custom-fields-pro"</w:t>
      </w:r>
      <w:r w:rsidRPr="0039578D">
        <w:rPr>
          <w:rFonts w:eastAsia="Times New Roman" w:cs="Times New Roman"/>
          <w:color w:val="D4D4D4"/>
          <w:lang w:eastAsia="tr-TR"/>
        </w:rPr>
        <w:t>,</w:t>
      </w:r>
    </w:p>
    <w:p w14:paraId="50E22A6A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</w:t>
      </w:r>
      <w:r w:rsidRPr="0039578D">
        <w:rPr>
          <w:rFonts w:eastAsia="Times New Roman" w:cs="Times New Roman"/>
          <w:color w:val="9CDCFE"/>
          <w:lang w:eastAsia="tr-TR"/>
        </w:rPr>
        <w:t>"description"</w:t>
      </w:r>
      <w:r w:rsidRPr="0039578D">
        <w:rPr>
          <w:rFonts w:eastAsia="Times New Roman" w:cs="Times New Roman"/>
          <w:color w:val="D4D4D4"/>
          <w:lang w:eastAsia="tr-TR"/>
        </w:rPr>
        <w:t>: </w:t>
      </w:r>
      <w:r w:rsidRPr="0039578D">
        <w:rPr>
          <w:rFonts w:eastAsia="Times New Roman" w:cs="Times New Roman"/>
          <w:color w:val="CE9178"/>
          <w:lang w:eastAsia="tr-TR"/>
        </w:rPr>
        <w:t>"advanced-custom-fields-pro"</w:t>
      </w:r>
      <w:r w:rsidRPr="0039578D">
        <w:rPr>
          <w:rFonts w:eastAsia="Times New Roman" w:cs="Times New Roman"/>
          <w:color w:val="D4D4D4"/>
          <w:lang w:eastAsia="tr-TR"/>
        </w:rPr>
        <w:t>,</w:t>
      </w:r>
    </w:p>
    <w:p w14:paraId="0F820937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</w:t>
      </w:r>
      <w:r w:rsidRPr="0039578D">
        <w:rPr>
          <w:rFonts w:eastAsia="Times New Roman" w:cs="Times New Roman"/>
          <w:color w:val="9CDCFE"/>
          <w:lang w:eastAsia="tr-TR"/>
        </w:rPr>
        <w:t>"type"</w:t>
      </w:r>
      <w:r w:rsidRPr="0039578D">
        <w:rPr>
          <w:rFonts w:eastAsia="Times New Roman" w:cs="Times New Roman"/>
          <w:color w:val="D4D4D4"/>
          <w:lang w:eastAsia="tr-TR"/>
        </w:rPr>
        <w:t>: </w:t>
      </w:r>
      <w:r w:rsidRPr="0039578D">
        <w:rPr>
          <w:rFonts w:eastAsia="Times New Roman" w:cs="Times New Roman"/>
          <w:color w:val="CE9178"/>
          <w:lang w:eastAsia="tr-TR"/>
        </w:rPr>
        <w:t>"wordpress-plugin"</w:t>
      </w:r>
      <w:r w:rsidRPr="0039578D">
        <w:rPr>
          <w:rFonts w:eastAsia="Times New Roman" w:cs="Times New Roman"/>
          <w:color w:val="D4D4D4"/>
          <w:lang w:eastAsia="tr-TR"/>
        </w:rPr>
        <w:t>,</w:t>
      </w:r>
    </w:p>
    <w:p w14:paraId="0AA83B41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</w:t>
      </w:r>
      <w:r w:rsidRPr="0039578D">
        <w:rPr>
          <w:rFonts w:eastAsia="Times New Roman" w:cs="Times New Roman"/>
          <w:color w:val="9CDCFE"/>
          <w:lang w:eastAsia="tr-TR"/>
        </w:rPr>
        <w:t>"license"</w:t>
      </w:r>
      <w:r w:rsidRPr="0039578D">
        <w:rPr>
          <w:rFonts w:eastAsia="Times New Roman" w:cs="Times New Roman"/>
          <w:color w:val="D4D4D4"/>
          <w:lang w:eastAsia="tr-TR"/>
        </w:rPr>
        <w:t>: </w:t>
      </w:r>
      <w:r w:rsidRPr="0039578D">
        <w:rPr>
          <w:rFonts w:eastAsia="Times New Roman" w:cs="Times New Roman"/>
          <w:color w:val="CE9178"/>
          <w:lang w:eastAsia="tr-TR"/>
        </w:rPr>
        <w:t>"GPL-3.0-only"</w:t>
      </w:r>
      <w:r w:rsidRPr="0039578D">
        <w:rPr>
          <w:rFonts w:eastAsia="Times New Roman" w:cs="Times New Roman"/>
          <w:color w:val="D4D4D4"/>
          <w:lang w:eastAsia="tr-TR"/>
        </w:rPr>
        <w:t>,</w:t>
      </w:r>
    </w:p>
    <w:p w14:paraId="72F5EFE5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</w:t>
      </w:r>
      <w:r w:rsidRPr="0039578D">
        <w:rPr>
          <w:rFonts w:eastAsia="Times New Roman" w:cs="Times New Roman"/>
          <w:color w:val="9CDCFE"/>
          <w:lang w:eastAsia="tr-TR"/>
        </w:rPr>
        <w:t>"authors"</w:t>
      </w:r>
      <w:r w:rsidRPr="0039578D">
        <w:rPr>
          <w:rFonts w:eastAsia="Times New Roman" w:cs="Times New Roman"/>
          <w:color w:val="D4D4D4"/>
          <w:lang w:eastAsia="tr-TR"/>
        </w:rPr>
        <w:t>: [</w:t>
      </w:r>
    </w:p>
    <w:p w14:paraId="600128BD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  {</w:t>
      </w:r>
    </w:p>
    <w:p w14:paraId="2784C0F0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    </w:t>
      </w:r>
      <w:r w:rsidRPr="0039578D">
        <w:rPr>
          <w:rFonts w:eastAsia="Times New Roman" w:cs="Times New Roman"/>
          <w:color w:val="9CDCFE"/>
          <w:lang w:eastAsia="tr-TR"/>
        </w:rPr>
        <w:t>"name"</w:t>
      </w:r>
      <w:r w:rsidRPr="0039578D">
        <w:rPr>
          <w:rFonts w:eastAsia="Times New Roman" w:cs="Times New Roman"/>
          <w:color w:val="D4D4D4"/>
          <w:lang w:eastAsia="tr-TR"/>
        </w:rPr>
        <w:t>: </w:t>
      </w:r>
      <w:r w:rsidRPr="0039578D">
        <w:rPr>
          <w:rFonts w:eastAsia="Times New Roman" w:cs="Times New Roman"/>
          <w:color w:val="CE9178"/>
          <w:lang w:eastAsia="tr-TR"/>
        </w:rPr>
        <w:t>"Max Media"</w:t>
      </w:r>
      <w:r w:rsidRPr="0039578D">
        <w:rPr>
          <w:rFonts w:eastAsia="Times New Roman" w:cs="Times New Roman"/>
          <w:color w:val="D4D4D4"/>
          <w:lang w:eastAsia="tr-TR"/>
        </w:rPr>
        <w:t>,</w:t>
      </w:r>
    </w:p>
    <w:p w14:paraId="2AEA8EB5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    </w:t>
      </w:r>
      <w:r w:rsidRPr="0039578D">
        <w:rPr>
          <w:rFonts w:eastAsia="Times New Roman" w:cs="Times New Roman"/>
          <w:color w:val="9CDCFE"/>
          <w:lang w:eastAsia="tr-TR"/>
        </w:rPr>
        <w:t>"email"</w:t>
      </w:r>
      <w:r w:rsidRPr="0039578D">
        <w:rPr>
          <w:rFonts w:eastAsia="Times New Roman" w:cs="Times New Roman"/>
          <w:color w:val="D4D4D4"/>
          <w:lang w:eastAsia="tr-TR"/>
        </w:rPr>
        <w:t>: </w:t>
      </w:r>
      <w:r w:rsidRPr="0039578D">
        <w:rPr>
          <w:rFonts w:eastAsia="Times New Roman" w:cs="Times New Roman"/>
          <w:color w:val="CE9178"/>
          <w:lang w:eastAsia="tr-TR"/>
        </w:rPr>
        <w:t>"hello@themax.media"</w:t>
      </w:r>
    </w:p>
    <w:p w14:paraId="03716F3A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  }</w:t>
      </w:r>
    </w:p>
    <w:p w14:paraId="31C4C3C3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],</w:t>
      </w:r>
    </w:p>
    <w:p w14:paraId="6496D273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  </w:t>
      </w:r>
      <w:r w:rsidRPr="0039578D">
        <w:rPr>
          <w:rFonts w:eastAsia="Times New Roman" w:cs="Times New Roman"/>
          <w:color w:val="9CDCFE"/>
          <w:lang w:eastAsia="tr-TR"/>
        </w:rPr>
        <w:t>"require"</w:t>
      </w:r>
      <w:r w:rsidRPr="0039578D">
        <w:rPr>
          <w:rFonts w:eastAsia="Times New Roman" w:cs="Times New Roman"/>
          <w:color w:val="D4D4D4"/>
          <w:lang w:eastAsia="tr-TR"/>
        </w:rPr>
        <w:t>: {}</w:t>
      </w:r>
    </w:p>
    <w:p w14:paraId="091471FA" w14:textId="77777777" w:rsidR="00F8015C" w:rsidRPr="0039578D" w:rsidRDefault="00F8015C" w:rsidP="0039578D">
      <w:pPr>
        <w:shd w:val="clear" w:color="auto" w:fill="1E1E1E"/>
        <w:spacing w:after="0" w:line="276" w:lineRule="auto"/>
        <w:rPr>
          <w:rFonts w:eastAsia="Times New Roman" w:cs="Times New Roman"/>
          <w:color w:val="D4D4D4"/>
          <w:lang w:eastAsia="tr-TR"/>
        </w:rPr>
      </w:pPr>
      <w:r w:rsidRPr="0039578D">
        <w:rPr>
          <w:rFonts w:eastAsia="Times New Roman" w:cs="Times New Roman"/>
          <w:color w:val="D4D4D4"/>
          <w:lang w:eastAsia="tr-TR"/>
        </w:rPr>
        <w:t>}</w:t>
      </w:r>
    </w:p>
    <w:p w14:paraId="129AC271" w14:textId="012854C6" w:rsidR="00F8015C" w:rsidRPr="0039578D" w:rsidRDefault="00F8015C" w:rsidP="0039578D">
      <w:pPr>
        <w:spacing w:after="0" w:line="276" w:lineRule="auto"/>
        <w:rPr>
          <w:rFonts w:eastAsia="Times New Roman" w:cs="Times New Roman"/>
          <w:color w:val="FF0000"/>
          <w:lang w:eastAsia="tr-TR"/>
        </w:rPr>
      </w:pPr>
      <w:r w:rsidRPr="0039578D">
        <w:rPr>
          <w:rFonts w:eastAsia="Times New Roman" w:cs="Times New Roman"/>
          <w:b/>
          <w:bCs/>
          <w:color w:val="FF0000"/>
          <w:lang w:eastAsia="tr-TR"/>
        </w:rPr>
        <w:t>UYARI</w:t>
      </w:r>
      <w:r w:rsidRPr="0039578D">
        <w:rPr>
          <w:rFonts w:eastAsia="Times New Roman" w:cs="Times New Roman"/>
          <w:color w:val="FF0000"/>
          <w:lang w:eastAsia="tr-TR"/>
        </w:rPr>
        <w:t xml:space="preserve"> Eğer paketin hali hazırda bir composer.json dosyası var mı mutlaka bakın. Eğer varsa bu genelde require kısmı için gereklilik vardır. Yukarıdaki kodun require kısmı ile mevcutu ekleştirin</w:t>
      </w:r>
    </w:p>
    <w:p w14:paraId="7184B2D4" w14:textId="3D66721B" w:rsidR="00C436A8" w:rsidRPr="0039578D" w:rsidRDefault="00C436A8" w:rsidP="0039578D">
      <w:pPr>
        <w:pStyle w:val="Heading1"/>
        <w:spacing w:line="276" w:lineRule="auto"/>
        <w:rPr>
          <w:rFonts w:eastAsia="Times New Roman"/>
          <w:sz w:val="22"/>
          <w:szCs w:val="22"/>
          <w:lang w:eastAsia="tr-TR"/>
        </w:rPr>
      </w:pPr>
      <w:r w:rsidRPr="0039578D">
        <w:rPr>
          <w:rFonts w:eastAsia="Times New Roman"/>
          <w:sz w:val="22"/>
          <w:szCs w:val="22"/>
          <w:lang w:eastAsia="tr-TR"/>
        </w:rPr>
        <w:t>Gitlab</w:t>
      </w:r>
      <w:r w:rsidR="000145A4" w:rsidRPr="0039578D">
        <w:rPr>
          <w:rFonts w:eastAsia="Times New Roman"/>
          <w:sz w:val="22"/>
          <w:szCs w:val="22"/>
          <w:lang w:eastAsia="tr-TR"/>
        </w:rPr>
        <w:t>’</w:t>
      </w:r>
      <w:r w:rsidRPr="0039578D">
        <w:rPr>
          <w:rFonts w:eastAsia="Times New Roman"/>
          <w:sz w:val="22"/>
          <w:szCs w:val="22"/>
          <w:lang w:eastAsia="tr-TR"/>
        </w:rPr>
        <w:t>e Paket (plugin/theme) Kaydı</w:t>
      </w:r>
      <w:r w:rsidR="0039578D" w:rsidRPr="0039578D">
        <w:rPr>
          <w:rFonts w:eastAsia="Times New Roman"/>
          <w:sz w:val="22"/>
          <w:szCs w:val="22"/>
          <w:lang w:eastAsia="tr-TR"/>
        </w:rPr>
        <w:t xml:space="preserve"> / Güncellenmesi</w:t>
      </w:r>
    </w:p>
    <w:p w14:paraId="0392C74D" w14:textId="6C8674A4" w:rsidR="00C436A8" w:rsidRPr="0039578D" w:rsidRDefault="00C436A8" w:rsidP="0039578D">
      <w:pPr>
        <w:spacing w:after="0" w:line="276" w:lineRule="auto"/>
        <w:textAlignment w:val="center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Bu işlem her bir paketin her yeni versiyonu için tekrarlanır:</w:t>
      </w:r>
    </w:p>
    <w:p w14:paraId="6E4FEB28" w14:textId="1BAA2EA2" w:rsidR="00C436A8" w:rsidRPr="0039578D" w:rsidRDefault="0039578D" w:rsidP="0039578D">
      <w:pPr>
        <w:pStyle w:val="Heading2"/>
        <w:spacing w:line="276" w:lineRule="auto"/>
        <w:rPr>
          <w:rFonts w:eastAsia="Times New Roman" w:cs="Times New Roman"/>
          <w:sz w:val="22"/>
          <w:szCs w:val="22"/>
          <w:lang w:eastAsia="tr-TR"/>
        </w:rPr>
      </w:pPr>
      <w:r w:rsidRPr="0039578D">
        <w:rPr>
          <w:rFonts w:eastAsia="Times New Roman" w:cs="Times New Roman"/>
          <w:sz w:val="22"/>
          <w:szCs w:val="22"/>
          <w:lang w:eastAsia="tr-TR"/>
        </w:rPr>
        <w:t>Paketin elimizdeki mevcut versiyonunun</w:t>
      </w:r>
      <w:r w:rsidR="00C436A8" w:rsidRPr="0039578D">
        <w:rPr>
          <w:rFonts w:eastAsia="Times New Roman" w:cs="Times New Roman"/>
          <w:sz w:val="22"/>
          <w:szCs w:val="22"/>
          <w:lang w:eastAsia="tr-TR"/>
        </w:rPr>
        <w:t xml:space="preserve"> </w:t>
      </w:r>
      <w:r w:rsidRPr="0039578D">
        <w:rPr>
          <w:rFonts w:eastAsia="Times New Roman" w:cs="Times New Roman"/>
          <w:sz w:val="22"/>
          <w:szCs w:val="22"/>
          <w:lang w:eastAsia="tr-TR"/>
        </w:rPr>
        <w:t>lokale indirilmesi</w:t>
      </w:r>
    </w:p>
    <w:p w14:paraId="1931F34B" w14:textId="5B2183C2" w:rsidR="00C436A8" w:rsidRPr="0039578D" w:rsidRDefault="00C436A8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Eğer lokalinizde paketin kullanılan sürümü yoksa bu adım uygulanır.</w:t>
      </w:r>
    </w:p>
    <w:p w14:paraId="5E962510" w14:textId="62C7AD94" w:rsidR="00C436A8" w:rsidRPr="0039578D" w:rsidRDefault="00C436A8" w:rsidP="0039578D">
      <w:pPr>
        <w:shd w:val="clear" w:color="auto" w:fill="E7E6E6" w:themeFill="background2"/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git clone &lt;paket github yolu&gt;</w:t>
      </w:r>
    </w:p>
    <w:p w14:paraId="215AFE5A" w14:textId="588D03F3" w:rsidR="00C436A8" w:rsidRPr="0039578D" w:rsidRDefault="00C436A8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lastRenderedPageBreak/>
        <w:t>Paketin yeni versiyonu çekilen reponun üzerine yazdırılır.</w:t>
      </w:r>
    </w:p>
    <w:p w14:paraId="07D36D0E" w14:textId="236B674C" w:rsidR="00C436A8" w:rsidRPr="0039578D" w:rsidRDefault="00C436A8" w:rsidP="0039578D">
      <w:pPr>
        <w:pStyle w:val="Heading2"/>
        <w:spacing w:line="276" w:lineRule="auto"/>
        <w:rPr>
          <w:rFonts w:eastAsia="Times New Roman" w:cs="Times New Roman"/>
          <w:sz w:val="22"/>
          <w:szCs w:val="22"/>
          <w:lang w:eastAsia="tr-TR"/>
        </w:rPr>
      </w:pPr>
      <w:r w:rsidRPr="0039578D">
        <w:rPr>
          <w:rFonts w:cs="Times New Roman"/>
          <w:sz w:val="22"/>
          <w:szCs w:val="22"/>
        </w:rPr>
        <w:t>Paketin</w:t>
      </w:r>
      <w:r w:rsidRPr="0039578D">
        <w:rPr>
          <w:rFonts w:eastAsia="Times New Roman" w:cs="Times New Roman"/>
          <w:sz w:val="22"/>
          <w:szCs w:val="22"/>
          <w:lang w:eastAsia="tr-TR"/>
        </w:rPr>
        <w:t xml:space="preserve"> Repoda Güncellenmesi</w:t>
      </w:r>
    </w:p>
    <w:p w14:paraId="6A668142" w14:textId="46653770" w:rsidR="00C771C7" w:rsidRPr="0039578D" w:rsidRDefault="00C771C7" w:rsidP="0039578D">
      <w:pPr>
        <w:pStyle w:val="ListParagraph"/>
        <w:numPr>
          <w:ilvl w:val="0"/>
          <w:numId w:val="42"/>
        </w:numPr>
        <w:spacing w:line="276" w:lineRule="auto"/>
        <w:rPr>
          <w:rFonts w:cs="Times New Roman"/>
          <w:b/>
          <w:bCs/>
          <w:lang w:eastAsia="tr-TR"/>
        </w:rPr>
      </w:pPr>
      <w:r w:rsidRPr="0039578D">
        <w:rPr>
          <w:rFonts w:cs="Times New Roman"/>
          <w:b/>
          <w:bCs/>
          <w:lang w:eastAsia="tr-TR"/>
        </w:rPr>
        <w:t xml:space="preserve">Mevcut içerik </w:t>
      </w:r>
      <w:r w:rsidR="008A3DA3" w:rsidRPr="0039578D">
        <w:rPr>
          <w:rFonts w:cs="Times New Roman"/>
          <w:b/>
          <w:bCs/>
          <w:lang w:eastAsia="tr-TR"/>
        </w:rPr>
        <w:t xml:space="preserve">varsa mutlaka </w:t>
      </w:r>
      <w:r w:rsidRPr="0039578D">
        <w:rPr>
          <w:rFonts w:cs="Times New Roman"/>
          <w:b/>
          <w:bCs/>
          <w:lang w:eastAsia="tr-TR"/>
        </w:rPr>
        <w:t>sıfırlanır</w:t>
      </w:r>
    </w:p>
    <w:p w14:paraId="74ECA327" w14:textId="454AD13F" w:rsidR="00C771C7" w:rsidRPr="0039578D" w:rsidRDefault="00C771C7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Eklentilerin ve temaların uyumsuzluklarını önlemek amacı ile yeni v</w:t>
      </w:r>
      <w:r w:rsidR="008A3DA3" w:rsidRPr="0039578D">
        <w:rPr>
          <w:rFonts w:cs="Times New Roman"/>
          <w:lang w:eastAsia="tr-TR"/>
        </w:rPr>
        <w:t>e</w:t>
      </w:r>
      <w:r w:rsidRPr="0039578D">
        <w:rPr>
          <w:rFonts w:cs="Times New Roman"/>
          <w:lang w:eastAsia="tr-TR"/>
        </w:rPr>
        <w:t>rsiyon yüklenmeden önce</w:t>
      </w:r>
      <w:r w:rsidR="008A3DA3" w:rsidRPr="0039578D">
        <w:rPr>
          <w:rFonts w:cs="Times New Roman"/>
          <w:lang w:eastAsia="tr-TR"/>
        </w:rPr>
        <w:t xml:space="preserve"> eskileri silinir (composer.json ve </w:t>
      </w:r>
      <w:r w:rsidR="0088024E" w:rsidRPr="0039578D">
        <w:rPr>
          <w:rFonts w:cs="Times New Roman"/>
          <w:lang w:eastAsia="tr-TR"/>
        </w:rPr>
        <w:t>.</w:t>
      </w:r>
      <w:r w:rsidR="008A3DA3" w:rsidRPr="0039578D">
        <w:rPr>
          <w:rFonts w:cs="Times New Roman"/>
          <w:lang w:eastAsia="tr-TR"/>
        </w:rPr>
        <w:t>git hariç) ;</w:t>
      </w:r>
      <w:r w:rsidR="00CE4BDC" w:rsidRPr="0039578D">
        <w:rPr>
          <w:rFonts w:cs="Times New Roman"/>
          <w:lang w:eastAsia="tr-TR"/>
        </w:rPr>
        <w:t xml:space="preserve"> klonladığınız içeriğin içindeki dizinde;</w:t>
      </w:r>
    </w:p>
    <w:p w14:paraId="13DB81FE" w14:textId="2C50650D" w:rsidR="00710ECB" w:rsidRPr="0039578D" w:rsidRDefault="00CE4BDC" w:rsidP="0039578D">
      <w:pPr>
        <w:shd w:val="clear" w:color="auto" w:fill="E7E6E6" w:themeFill="background2"/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cp composer.json ../</w:t>
      </w:r>
    </w:p>
    <w:p w14:paraId="23415BB2" w14:textId="18C11D1B" w:rsidR="00CE4BDC" w:rsidRPr="0039578D" w:rsidRDefault="00CE4BDC" w:rsidP="0039578D">
      <w:pPr>
        <w:shd w:val="clear" w:color="auto" w:fill="E7E6E6" w:themeFill="background2"/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rm -rf *</w:t>
      </w:r>
    </w:p>
    <w:p w14:paraId="43865446" w14:textId="4563A723" w:rsidR="00CE4BDC" w:rsidRPr="0039578D" w:rsidRDefault="00CE4BDC" w:rsidP="0039578D">
      <w:pPr>
        <w:shd w:val="clear" w:color="auto" w:fill="E7E6E6" w:themeFill="background2"/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cp ../composer.json .</w:t>
      </w:r>
    </w:p>
    <w:p w14:paraId="5FEB8A55" w14:textId="5606E05C" w:rsidR="008A3DA3" w:rsidRPr="0039578D" w:rsidRDefault="002E79A4" w:rsidP="0039578D">
      <w:pPr>
        <w:spacing w:line="276" w:lineRule="auto"/>
        <w:rPr>
          <w:rFonts w:cs="Times New Roman"/>
          <w:lang w:eastAsia="tr-TR"/>
        </w:rPr>
      </w:pPr>
      <w:r w:rsidRPr="0039578D">
        <w:rPr>
          <w:rFonts w:cs="Times New Roman"/>
          <w:lang w:eastAsia="tr-TR"/>
        </w:rPr>
        <w:t>Temizlikten sonra y</w:t>
      </w:r>
      <w:r w:rsidR="008A3DA3" w:rsidRPr="0039578D">
        <w:rPr>
          <w:rFonts w:cs="Times New Roman"/>
          <w:lang w:eastAsia="tr-TR"/>
        </w:rPr>
        <w:t>eni versiyon içeriği dizinin içine kopyalanır;</w:t>
      </w:r>
    </w:p>
    <w:p w14:paraId="2C15294B" w14:textId="7527A2EA" w:rsidR="00C436A8" w:rsidRPr="0039578D" w:rsidRDefault="00C436A8" w:rsidP="0039578D">
      <w:pPr>
        <w:pStyle w:val="ListParagraph"/>
        <w:numPr>
          <w:ilvl w:val="0"/>
          <w:numId w:val="42"/>
        </w:numPr>
        <w:spacing w:line="276" w:lineRule="auto"/>
        <w:rPr>
          <w:rFonts w:cs="Times New Roman"/>
          <w:b/>
          <w:bCs/>
          <w:lang w:eastAsia="tr-TR"/>
        </w:rPr>
      </w:pPr>
      <w:r w:rsidRPr="0039578D">
        <w:rPr>
          <w:rFonts w:cs="Times New Roman"/>
          <w:b/>
          <w:bCs/>
          <w:lang w:eastAsia="tr-TR"/>
        </w:rPr>
        <w:t xml:space="preserve">Lokaldeki </w:t>
      </w:r>
      <w:r w:rsidR="00F8015C" w:rsidRPr="0039578D">
        <w:rPr>
          <w:rFonts w:cs="Times New Roman"/>
          <w:b/>
          <w:bCs/>
          <w:lang w:eastAsia="tr-TR"/>
        </w:rPr>
        <w:t xml:space="preserve">Paket repoya pushlanır ve taglenir: </w:t>
      </w:r>
    </w:p>
    <w:p w14:paraId="74A4C49C" w14:textId="4FD4A6F0" w:rsidR="00F8015C" w:rsidRPr="0039578D" w:rsidRDefault="00F8015C" w:rsidP="0039578D">
      <w:pPr>
        <w:shd w:val="clear" w:color="auto" w:fill="E7E6E6" w:themeFill="background2"/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git add .</w:t>
      </w:r>
    </w:p>
    <w:p w14:paraId="70178FED" w14:textId="525FA2C5" w:rsidR="00F8015C" w:rsidRPr="0039578D" w:rsidRDefault="00F8015C" w:rsidP="0039578D">
      <w:pPr>
        <w:shd w:val="clear" w:color="auto" w:fill="E7E6E6" w:themeFill="background2"/>
        <w:spacing w:after="0" w:line="276" w:lineRule="auto"/>
        <w:rPr>
          <w:rFonts w:eastAsia="Times New Roman" w:cs="Times New Roman"/>
          <w:color w:val="894D34"/>
          <w:lang w:eastAsia="tr-TR"/>
        </w:rPr>
      </w:pPr>
      <w:r w:rsidRPr="0039578D">
        <w:rPr>
          <w:rFonts w:eastAsia="Times New Roman" w:cs="Times New Roman"/>
          <w:lang w:eastAsia="tr-TR"/>
        </w:rPr>
        <w:t>git commit -m "advanced-custom-fields-pro</w:t>
      </w:r>
      <w:r w:rsidRPr="0039578D">
        <w:rPr>
          <w:rFonts w:eastAsia="Times New Roman" w:cs="Times New Roman"/>
          <w:color w:val="894D34"/>
          <w:lang w:eastAsia="tr-TR"/>
        </w:rPr>
        <w:t>"</w:t>
      </w:r>
    </w:p>
    <w:p w14:paraId="74530091" w14:textId="00110CCC" w:rsidR="002C1413" w:rsidRPr="0039578D" w:rsidRDefault="002C1413" w:rsidP="0039578D">
      <w:pPr>
        <w:pStyle w:val="ListParagraph"/>
        <w:numPr>
          <w:ilvl w:val="0"/>
          <w:numId w:val="42"/>
        </w:numPr>
        <w:spacing w:line="276" w:lineRule="auto"/>
        <w:rPr>
          <w:rFonts w:eastAsia="Times New Roman" w:cs="Times New Roman"/>
          <w:b/>
          <w:bCs/>
          <w:lang w:eastAsia="tr-TR"/>
        </w:rPr>
      </w:pPr>
      <w:r w:rsidRPr="0039578D">
        <w:rPr>
          <w:rFonts w:cs="Times New Roman"/>
          <w:b/>
          <w:bCs/>
          <w:lang w:eastAsia="tr-TR"/>
        </w:rPr>
        <w:t xml:space="preserve">Paket repoya taglenir ve pushlanir: </w:t>
      </w:r>
    </w:p>
    <w:p w14:paraId="52F96FA8" w14:textId="77777777" w:rsidR="00F8015C" w:rsidRPr="0039578D" w:rsidRDefault="00F8015C" w:rsidP="0039578D">
      <w:pPr>
        <w:shd w:val="clear" w:color="auto" w:fill="E7E6E6" w:themeFill="background2"/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git tag 4.18.5</w:t>
      </w:r>
    </w:p>
    <w:p w14:paraId="463D63E9" w14:textId="77777777" w:rsidR="00F8015C" w:rsidRPr="0039578D" w:rsidRDefault="00F8015C" w:rsidP="0039578D">
      <w:pPr>
        <w:shd w:val="clear" w:color="auto" w:fill="E7E6E6" w:themeFill="background2"/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git push origin main</w:t>
      </w:r>
    </w:p>
    <w:p w14:paraId="3C2EC05B" w14:textId="58CA0F35" w:rsidR="00F8015C" w:rsidRPr="0039578D" w:rsidRDefault="00F8015C" w:rsidP="0039578D">
      <w:pPr>
        <w:shd w:val="clear" w:color="auto" w:fill="E7E6E6" w:themeFill="background2"/>
        <w:spacing w:after="0" w:line="276" w:lineRule="auto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git push origin 4.18.5</w:t>
      </w:r>
    </w:p>
    <w:p w14:paraId="612D749D" w14:textId="78215161" w:rsidR="00C436A8" w:rsidRPr="0039578D" w:rsidRDefault="00C436A8" w:rsidP="0039578D">
      <w:pPr>
        <w:pStyle w:val="Heading2"/>
        <w:spacing w:line="276" w:lineRule="auto"/>
        <w:rPr>
          <w:rFonts w:cs="Times New Roman"/>
          <w:sz w:val="22"/>
          <w:szCs w:val="22"/>
        </w:rPr>
      </w:pPr>
      <w:r w:rsidRPr="0039578D">
        <w:rPr>
          <w:rFonts w:cs="Times New Roman"/>
          <w:sz w:val="22"/>
          <w:szCs w:val="22"/>
        </w:rPr>
        <w:t xml:space="preserve">Paketin Gruba Kaydettirilmesi </w:t>
      </w:r>
    </w:p>
    <w:p w14:paraId="3762D2D5" w14:textId="7A4261A4" w:rsidR="003061D5" w:rsidRPr="0039578D" w:rsidRDefault="003061D5" w:rsidP="0039578D">
      <w:pPr>
        <w:pStyle w:val="ListParagraph"/>
        <w:numPr>
          <w:ilvl w:val="0"/>
          <w:numId w:val="43"/>
        </w:numPr>
        <w:spacing w:line="276" w:lineRule="auto"/>
        <w:rPr>
          <w:rFonts w:cs="Times New Roman"/>
          <w:b/>
          <w:bCs/>
          <w:lang w:eastAsia="tr-TR"/>
        </w:rPr>
      </w:pPr>
      <w:r w:rsidRPr="0039578D">
        <w:rPr>
          <w:rFonts w:cs="Times New Roman"/>
          <w:b/>
          <w:bCs/>
          <w:lang w:eastAsia="tr-TR"/>
        </w:rPr>
        <w:t>Daha önce not ald</w:t>
      </w:r>
      <w:r w:rsidR="00117EED" w:rsidRPr="0039578D">
        <w:rPr>
          <w:rFonts w:cs="Times New Roman"/>
          <w:b/>
          <w:bCs/>
          <w:lang w:eastAsia="tr-TR"/>
        </w:rPr>
        <w:t>ı</w:t>
      </w:r>
      <w:r w:rsidRPr="0039578D">
        <w:rPr>
          <w:rFonts w:cs="Times New Roman"/>
          <w:b/>
          <w:bCs/>
          <w:lang w:eastAsia="tr-TR"/>
        </w:rPr>
        <w:t>ğımız paket id ile site için oluşturduğumuz persone</w:t>
      </w:r>
      <w:r w:rsidR="00190BDB" w:rsidRPr="0039578D">
        <w:rPr>
          <w:rFonts w:cs="Times New Roman"/>
          <w:b/>
          <w:bCs/>
          <w:lang w:eastAsia="tr-TR"/>
        </w:rPr>
        <w:t>l</w:t>
      </w:r>
      <w:r w:rsidRPr="0039578D">
        <w:rPr>
          <w:rFonts w:cs="Times New Roman"/>
          <w:b/>
          <w:bCs/>
          <w:lang w:eastAsia="tr-TR"/>
        </w:rPr>
        <w:t xml:space="preserve"> tokenı kullanıyoruz:</w:t>
      </w:r>
    </w:p>
    <w:p w14:paraId="00C7EBA4" w14:textId="0DAADFE4" w:rsidR="003061D5" w:rsidRPr="0039578D" w:rsidRDefault="00786851" w:rsidP="0039578D">
      <w:pPr>
        <w:pStyle w:val="NormalWeb"/>
        <w:shd w:val="clear" w:color="auto" w:fill="E7E6E6" w:themeFill="background2"/>
        <w:spacing w:before="0" w:beforeAutospacing="0" w:after="0" w:afterAutospacing="0" w:line="276" w:lineRule="auto"/>
        <w:rPr>
          <w:sz w:val="22"/>
          <w:szCs w:val="22"/>
        </w:rPr>
      </w:pPr>
      <w:bookmarkStart w:id="0" w:name="_Hlk84850458"/>
      <w:r w:rsidRPr="0039578D">
        <w:rPr>
          <w:sz w:val="22"/>
          <w:szCs w:val="22"/>
        </w:rPr>
        <w:t xml:space="preserve">curl --data tag=6.1.4 </w:t>
      </w:r>
      <w:r w:rsidR="00190BDB" w:rsidRPr="0039578D">
        <w:rPr>
          <w:sz w:val="22"/>
          <w:szCs w:val="22"/>
        </w:rPr>
        <w:fldChar w:fldCharType="begin"/>
      </w:r>
      <w:ins w:id="1" w:author="Mehmet DURMAZ" w:date="2021-11-25T13:42:00Z">
        <w:r w:rsidR="00190BDB" w:rsidRPr="0039578D">
          <w:rPr>
            <w:sz w:val="22"/>
            <w:szCs w:val="22"/>
          </w:rPr>
          <w:instrText xml:space="preserve"> HYPERLINK "</w:instrText>
        </w:r>
      </w:ins>
      <w:r w:rsidR="00190BDB" w:rsidRPr="0039578D">
        <w:rPr>
          <w:sz w:val="22"/>
          <w:szCs w:val="22"/>
        </w:rPr>
        <w:instrText>https://__token__:yxSgxFT98AjeTEmA1AKx@gitlab.com/api/v4/projects/29181810/packages/composer</w:instrText>
      </w:r>
      <w:ins w:id="2" w:author="Mehmet DURMAZ" w:date="2021-11-25T13:42:00Z">
        <w:r w:rsidR="00190BDB" w:rsidRPr="0039578D">
          <w:rPr>
            <w:sz w:val="22"/>
            <w:szCs w:val="22"/>
          </w:rPr>
          <w:instrText xml:space="preserve">" </w:instrText>
        </w:r>
      </w:ins>
      <w:r w:rsidR="00190BDB" w:rsidRPr="0039578D">
        <w:rPr>
          <w:sz w:val="22"/>
          <w:szCs w:val="22"/>
        </w:rPr>
        <w:fldChar w:fldCharType="separate"/>
      </w:r>
      <w:r w:rsidR="00190BDB" w:rsidRPr="0039578D">
        <w:rPr>
          <w:rStyle w:val="Hyperlink"/>
          <w:sz w:val="22"/>
          <w:szCs w:val="22"/>
        </w:rPr>
        <w:t>https://__token__:yxSgxFT98AjeTEmA1AKx@gitlab.com/api/v4/projects/29181810/packages/composer</w:t>
      </w:r>
      <w:r w:rsidR="00190BDB" w:rsidRPr="0039578D">
        <w:rPr>
          <w:sz w:val="22"/>
          <w:szCs w:val="22"/>
        </w:rPr>
        <w:fldChar w:fldCharType="end"/>
      </w:r>
      <w:bookmarkEnd w:id="0"/>
    </w:p>
    <w:p w14:paraId="699DC2FE" w14:textId="4BD304F5" w:rsidR="00190BDB" w:rsidRPr="0039578D" w:rsidRDefault="00190BDB" w:rsidP="0039578D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Excel dökümanı Composer JON producer dosyası size bu konuda yardımcı olabilir.</w:t>
      </w:r>
    </w:p>
    <w:p w14:paraId="10DC7F4A" w14:textId="52E81CF5" w:rsidR="00C436A8" w:rsidRPr="0039578D" w:rsidRDefault="00E85D46" w:rsidP="0039578D">
      <w:pPr>
        <w:pStyle w:val="ListParagraph"/>
        <w:numPr>
          <w:ilvl w:val="0"/>
          <w:numId w:val="43"/>
        </w:numPr>
        <w:spacing w:line="276" w:lineRule="auto"/>
        <w:rPr>
          <w:rFonts w:cs="Times New Roman"/>
          <w:b/>
          <w:bCs/>
          <w:lang w:eastAsia="tr-TR"/>
        </w:rPr>
      </w:pPr>
      <w:r w:rsidRPr="0039578D">
        <w:rPr>
          <w:rFonts w:cs="Times New Roman"/>
          <w:b/>
          <w:bCs/>
          <w:lang w:eastAsia="tr-TR"/>
        </w:rPr>
        <w:t>Bu</w:t>
      </w:r>
      <w:r w:rsidR="003061D5" w:rsidRPr="0039578D">
        <w:rPr>
          <w:rFonts w:cs="Times New Roman"/>
          <w:b/>
          <w:bCs/>
          <w:lang w:eastAsia="tr-TR"/>
        </w:rPr>
        <w:t xml:space="preserve"> yanıtı alırsanız herşey yolundadır:</w:t>
      </w:r>
      <w:r w:rsidR="002C1413" w:rsidRPr="0039578D">
        <w:rPr>
          <w:rFonts w:cs="Times New Roman"/>
          <w:b/>
          <w:bCs/>
          <w:lang w:eastAsia="tr-TR"/>
        </w:rPr>
        <w:t xml:space="preserve"> </w:t>
      </w:r>
      <w:r w:rsidR="003061D5" w:rsidRPr="0039578D">
        <w:rPr>
          <w:rFonts w:cs="Times New Roman"/>
          <w:b/>
          <w:bCs/>
          <w:lang w:eastAsia="tr-TR"/>
        </w:rPr>
        <w:t>{"message":"201 Created"}</w:t>
      </w:r>
    </w:p>
    <w:p w14:paraId="7A89BA1A" w14:textId="67B83364" w:rsidR="003061D5" w:rsidRPr="0039578D" w:rsidRDefault="003061D5" w:rsidP="0039578D">
      <w:pPr>
        <w:pStyle w:val="ListParagraph"/>
        <w:numPr>
          <w:ilvl w:val="0"/>
          <w:numId w:val="43"/>
        </w:numPr>
        <w:spacing w:line="276" w:lineRule="auto"/>
        <w:rPr>
          <w:rFonts w:cs="Times New Roman"/>
          <w:b/>
          <w:bCs/>
          <w:lang w:eastAsia="tr-TR"/>
        </w:rPr>
      </w:pPr>
      <w:r w:rsidRPr="0039578D">
        <w:rPr>
          <w:rFonts w:cs="Times New Roman"/>
          <w:b/>
          <w:bCs/>
          <w:lang w:eastAsia="tr-TR"/>
        </w:rPr>
        <w:t>Eğer yolunda gitmedi ise kontrol edilecekler;</w:t>
      </w:r>
    </w:p>
    <w:p w14:paraId="432DBEDA" w14:textId="53D91BD5" w:rsidR="003061D5" w:rsidRPr="0039578D" w:rsidRDefault="003061D5" w:rsidP="0039578D">
      <w:pPr>
        <w:pStyle w:val="NormalWeb"/>
        <w:numPr>
          <w:ilvl w:val="1"/>
          <w:numId w:val="21"/>
        </w:numPr>
        <w:spacing w:before="0" w:beforeAutospacing="0" w:after="0" w:afterAutospacing="0" w:line="276" w:lineRule="auto"/>
        <w:ind w:left="1068"/>
        <w:rPr>
          <w:sz w:val="22"/>
          <w:szCs w:val="22"/>
        </w:rPr>
      </w:pPr>
      <w:r w:rsidRPr="0039578D">
        <w:rPr>
          <w:sz w:val="22"/>
          <w:szCs w:val="22"/>
        </w:rPr>
        <w:t xml:space="preserve">Paket içindeki composer.json dosyanızı kontrol ediniz. Paket ismi ile </w:t>
      </w:r>
      <w:r w:rsidR="002C1413" w:rsidRPr="0039578D">
        <w:rPr>
          <w:sz w:val="22"/>
          <w:szCs w:val="22"/>
        </w:rPr>
        <w:t>git ismi örtüşmüyor olaiblir. Grup ismi ile domain örtüşmüyor olabilir</w:t>
      </w:r>
    </w:p>
    <w:p w14:paraId="1661F85B" w14:textId="3E01E473" w:rsidR="002C1413" w:rsidRPr="0039578D" w:rsidRDefault="002C1413" w:rsidP="0039578D">
      <w:pPr>
        <w:pStyle w:val="NormalWeb"/>
        <w:numPr>
          <w:ilvl w:val="1"/>
          <w:numId w:val="21"/>
        </w:numPr>
        <w:spacing w:before="0" w:beforeAutospacing="0" w:after="0" w:afterAutospacing="0" w:line="276" w:lineRule="auto"/>
        <w:ind w:left="1068"/>
        <w:rPr>
          <w:sz w:val="22"/>
          <w:szCs w:val="22"/>
        </w:rPr>
      </w:pPr>
      <w:r w:rsidRPr="0039578D">
        <w:rPr>
          <w:sz w:val="22"/>
          <w:szCs w:val="22"/>
        </w:rPr>
        <w:t>Tag’i kontrol edin. Curl ile yönlendirdiğiniz tag repoda olmayabilir.</w:t>
      </w:r>
    </w:p>
    <w:p w14:paraId="28304D39" w14:textId="7DB64787" w:rsidR="002C1413" w:rsidRPr="0039578D" w:rsidRDefault="002C1413" w:rsidP="0039578D">
      <w:pPr>
        <w:pStyle w:val="NormalWeb"/>
        <w:spacing w:before="0" w:beforeAutospacing="0" w:after="0" w:afterAutospacing="0" w:line="276" w:lineRule="auto"/>
        <w:ind w:left="1068"/>
        <w:rPr>
          <w:sz w:val="22"/>
          <w:szCs w:val="22"/>
        </w:rPr>
      </w:pPr>
      <w:r w:rsidRPr="0039578D">
        <w:rPr>
          <w:sz w:val="22"/>
          <w:szCs w:val="22"/>
        </w:rPr>
        <w:t>Eğer tag ile ilgili yeninden yapılandırma gerekiyorsa yada mevcut tag’da bir içerik hatası var ise o tagi güncelleyemezsiniz. Yeni tag açmanız gerekir ancak bu da orijinal sağlayıcının versiyonlaması ile ter düşebilir. Bunu aşmak için;</w:t>
      </w:r>
      <w:r w:rsidR="0039578D" w:rsidRPr="0039578D">
        <w:rPr>
          <w:sz w:val="22"/>
          <w:szCs w:val="22"/>
        </w:rPr>
        <w:t xml:space="preserve"> </w:t>
      </w:r>
      <w:r w:rsidRPr="0039578D">
        <w:rPr>
          <w:sz w:val="22"/>
          <w:szCs w:val="22"/>
        </w:rPr>
        <w:t>Sıkıntılı tag’</w:t>
      </w:r>
      <w:r w:rsidR="008A3DA3" w:rsidRPr="0039578D">
        <w:rPr>
          <w:sz w:val="22"/>
          <w:szCs w:val="22"/>
        </w:rPr>
        <w:t>i</w:t>
      </w:r>
      <w:r w:rsidRPr="0039578D">
        <w:rPr>
          <w:sz w:val="22"/>
          <w:szCs w:val="22"/>
        </w:rPr>
        <w:t xml:space="preserve"> lokalden silin:</w:t>
      </w:r>
    </w:p>
    <w:p w14:paraId="7A7C7FD3" w14:textId="54E3020C" w:rsidR="002C1413" w:rsidRPr="0039578D" w:rsidRDefault="002C1413" w:rsidP="0039578D">
      <w:pPr>
        <w:pStyle w:val="NormalWeb"/>
        <w:shd w:val="clear" w:color="auto" w:fill="E7E6E6" w:themeFill="background2"/>
        <w:spacing w:before="0" w:beforeAutospacing="0" w:after="0" w:afterAutospacing="0"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>git tag -d &lt;sıkıntılı tag&gt;</w:t>
      </w:r>
    </w:p>
    <w:p w14:paraId="23D277E1" w14:textId="54802CD8" w:rsidR="0039578D" w:rsidRPr="0039578D" w:rsidRDefault="0039578D" w:rsidP="0039578D">
      <w:pPr>
        <w:pStyle w:val="NormalWeb"/>
        <w:numPr>
          <w:ilvl w:val="1"/>
          <w:numId w:val="21"/>
        </w:numPr>
        <w:spacing w:before="0" w:beforeAutospacing="0" w:after="0" w:afterAutospacing="0" w:line="276" w:lineRule="auto"/>
        <w:ind w:left="1134"/>
        <w:rPr>
          <w:sz w:val="22"/>
          <w:szCs w:val="22"/>
        </w:rPr>
      </w:pPr>
      <w:r w:rsidRPr="0039578D">
        <w:rPr>
          <w:sz w:val="22"/>
          <w:szCs w:val="22"/>
        </w:rPr>
        <w:t>Daha sonra gitlab arayüzünü kullanarak repositoriden de silin.</w:t>
      </w:r>
    </w:p>
    <w:p w14:paraId="012FB070" w14:textId="63F91F9E" w:rsidR="002C1413" w:rsidRPr="0039578D" w:rsidRDefault="00C436A8" w:rsidP="0039578D">
      <w:pPr>
        <w:pStyle w:val="Heading1"/>
        <w:spacing w:line="276" w:lineRule="auto"/>
        <w:rPr>
          <w:sz w:val="22"/>
          <w:szCs w:val="22"/>
        </w:rPr>
      </w:pPr>
      <w:r w:rsidRPr="0039578D">
        <w:rPr>
          <w:sz w:val="22"/>
          <w:szCs w:val="22"/>
        </w:rPr>
        <w:t xml:space="preserve">Paketleri </w:t>
      </w:r>
      <w:r w:rsidR="006445BC" w:rsidRPr="0039578D">
        <w:rPr>
          <w:sz w:val="22"/>
          <w:szCs w:val="22"/>
        </w:rPr>
        <w:t>WP</w:t>
      </w:r>
      <w:r w:rsidRPr="0039578D">
        <w:rPr>
          <w:sz w:val="22"/>
          <w:szCs w:val="22"/>
        </w:rPr>
        <w:t xml:space="preserve"> Projes</w:t>
      </w:r>
      <w:r w:rsidR="006445BC" w:rsidRPr="0039578D">
        <w:rPr>
          <w:sz w:val="22"/>
          <w:szCs w:val="22"/>
        </w:rPr>
        <w:t>i</w:t>
      </w:r>
      <w:r w:rsidRPr="0039578D">
        <w:rPr>
          <w:sz w:val="22"/>
          <w:szCs w:val="22"/>
        </w:rPr>
        <w:t>n</w:t>
      </w:r>
      <w:r w:rsidR="006445BC" w:rsidRPr="0039578D">
        <w:rPr>
          <w:sz w:val="22"/>
          <w:szCs w:val="22"/>
        </w:rPr>
        <w:t>d</w:t>
      </w:r>
      <w:r w:rsidRPr="0039578D">
        <w:rPr>
          <w:sz w:val="22"/>
          <w:szCs w:val="22"/>
        </w:rPr>
        <w:t>e Kullanım</w:t>
      </w:r>
    </w:p>
    <w:p w14:paraId="0CD2C051" w14:textId="44D87D53" w:rsidR="00E85D46" w:rsidRPr="0039578D" w:rsidRDefault="00C436A8" w:rsidP="0039578D">
      <w:pPr>
        <w:pStyle w:val="ListParagraph"/>
        <w:numPr>
          <w:ilvl w:val="0"/>
          <w:numId w:val="44"/>
        </w:numPr>
        <w:spacing w:line="276" w:lineRule="auto"/>
        <w:rPr>
          <w:rFonts w:eastAsia="Times New Roman" w:cs="Times New Roman"/>
          <w:lang w:eastAsia="tr-TR"/>
        </w:rPr>
      </w:pPr>
      <w:r w:rsidRPr="0039578D">
        <w:rPr>
          <w:lang w:eastAsia="tr-TR"/>
        </w:rPr>
        <w:t xml:space="preserve">Bu adım paketi nezaman kullananmak gerekiyorsa yapılır. </w:t>
      </w:r>
      <w:r w:rsidR="00E85D46" w:rsidRPr="0039578D">
        <w:rPr>
          <w:lang w:eastAsia="tr-TR"/>
        </w:rPr>
        <w:t>WP Proje dizinine geçilir: Paket talep edilir</w:t>
      </w:r>
    </w:p>
    <w:p w14:paraId="2DE9615F" w14:textId="78D22B1E" w:rsidR="00E85D46" w:rsidRPr="0039578D" w:rsidRDefault="00E85D46" w:rsidP="0039578D">
      <w:pPr>
        <w:spacing w:after="0" w:line="276" w:lineRule="auto"/>
        <w:ind w:left="708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shd w:val="clear" w:color="auto" w:fill="E7E6E6" w:themeFill="background2"/>
          <w:lang w:eastAsia="tr-TR"/>
        </w:rPr>
        <w:t>composer require &lt;package_name&gt; </w:t>
      </w:r>
    </w:p>
    <w:p w14:paraId="156DC72F" w14:textId="34E5D441" w:rsidR="00E85D46" w:rsidRPr="0039578D" w:rsidRDefault="00E85D46" w:rsidP="0039578D">
      <w:pPr>
        <w:spacing w:after="0" w:line="276" w:lineRule="auto"/>
        <w:ind w:left="708"/>
        <w:rPr>
          <w:rFonts w:eastAsia="Times New Roman" w:cs="Times New Roman"/>
          <w:lang w:eastAsia="tr-TR"/>
        </w:rPr>
      </w:pPr>
      <w:r w:rsidRPr="0039578D">
        <w:rPr>
          <w:rFonts w:eastAsia="Times New Roman" w:cs="Times New Roman"/>
          <w:lang w:eastAsia="tr-TR"/>
        </w:rPr>
        <w:t>Bizim örneğimizde:</w:t>
      </w:r>
      <w:r w:rsidR="000B4885" w:rsidRPr="0039578D">
        <w:rPr>
          <w:rFonts w:eastAsia="Times New Roman" w:cs="Times New Roman"/>
          <w:lang w:eastAsia="tr-TR"/>
        </w:rPr>
        <w:t xml:space="preserve"> </w:t>
      </w:r>
      <w:r w:rsidRPr="0039578D">
        <w:rPr>
          <w:rFonts w:eastAsia="Times New Roman" w:cs="Times New Roman"/>
          <w:lang w:eastAsia="tr-TR"/>
        </w:rPr>
        <w:t xml:space="preserve">composer require </w:t>
      </w:r>
      <w:r w:rsidRPr="0039578D">
        <w:rPr>
          <w:rFonts w:eastAsia="Times New Roman" w:cs="Times New Roman"/>
          <w:color w:val="894D34"/>
          <w:lang w:eastAsia="tr-TR"/>
        </w:rPr>
        <w:t>the-max-media/</w:t>
      </w:r>
      <w:r w:rsidRPr="0039578D">
        <w:rPr>
          <w:rFonts w:eastAsia="Times New Roman" w:cs="Times New Roman"/>
          <w:lang w:eastAsia="tr-TR"/>
        </w:rPr>
        <w:t xml:space="preserve"> advanced-custom-fields-pro</w:t>
      </w:r>
    </w:p>
    <w:p w14:paraId="0DEB5CE2" w14:textId="76F9F9A7" w:rsidR="00F8015C" w:rsidRPr="0039578D" w:rsidRDefault="00E85D46" w:rsidP="0039578D">
      <w:pPr>
        <w:pStyle w:val="ListParagraph"/>
        <w:numPr>
          <w:ilvl w:val="0"/>
          <w:numId w:val="44"/>
        </w:numPr>
        <w:spacing w:line="276" w:lineRule="auto"/>
        <w:rPr>
          <w:lang w:eastAsia="tr-TR"/>
        </w:rPr>
      </w:pPr>
      <w:r w:rsidRPr="0039578D">
        <w:rPr>
          <w:lang w:eastAsia="tr-TR"/>
        </w:rPr>
        <w:t xml:space="preserve">Projelerde composer update </w:t>
      </w:r>
      <w:r w:rsidR="00C61A06" w:rsidRPr="0039578D">
        <w:rPr>
          <w:lang w:eastAsia="tr-TR"/>
        </w:rPr>
        <w:t xml:space="preserve">eğer plugin versiyonu * yıldız ile request edildi ise </w:t>
      </w:r>
      <w:r w:rsidRPr="0039578D">
        <w:rPr>
          <w:lang w:eastAsia="tr-TR"/>
        </w:rPr>
        <w:t>yeni versiyonu yüklenmiş olur.</w:t>
      </w:r>
    </w:p>
    <w:sectPr w:rsidR="00F8015C" w:rsidRPr="0039578D" w:rsidSect="005336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07BC" w14:textId="77777777" w:rsidR="00D51D7D" w:rsidRDefault="00D51D7D" w:rsidP="005F45DA">
      <w:pPr>
        <w:spacing w:after="0" w:line="240" w:lineRule="auto"/>
      </w:pPr>
      <w:r>
        <w:separator/>
      </w:r>
    </w:p>
  </w:endnote>
  <w:endnote w:type="continuationSeparator" w:id="0">
    <w:p w14:paraId="32F10D1C" w14:textId="77777777" w:rsidR="00D51D7D" w:rsidRDefault="00D51D7D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219C" w14:textId="77777777" w:rsidR="00D51D7D" w:rsidRDefault="00D51D7D" w:rsidP="005F45DA">
      <w:pPr>
        <w:spacing w:after="0" w:line="240" w:lineRule="auto"/>
      </w:pPr>
      <w:r>
        <w:separator/>
      </w:r>
    </w:p>
  </w:footnote>
  <w:footnote w:type="continuationSeparator" w:id="0">
    <w:p w14:paraId="4177A125" w14:textId="77777777" w:rsidR="00D51D7D" w:rsidRDefault="00D51D7D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7380809" w14:textId="77777777" w:rsidR="00CC4A77" w:rsidRPr="00FD30D4" w:rsidRDefault="00CC4A77" w:rsidP="00737BE9">
          <w:pPr>
            <w:rPr>
              <w:rFonts w:cs="Times New Roman"/>
              <w:b/>
              <w:bCs/>
              <w:sz w:val="32"/>
              <w:szCs w:val="32"/>
            </w:rPr>
          </w:pPr>
          <w:r w:rsidRPr="00FD30D4">
            <w:rPr>
              <w:rFonts w:cs="Times New Roman"/>
              <w:b/>
              <w:bCs/>
              <w:sz w:val="32"/>
              <w:szCs w:val="32"/>
            </w:rPr>
            <w:t xml:space="preserve">TMM-DEV-T09 </w:t>
          </w:r>
        </w:p>
        <w:p w14:paraId="0D71BBF6" w14:textId="14046233" w:rsidR="005F45DA" w:rsidRPr="00FD30D4" w:rsidRDefault="00CC4A77" w:rsidP="00737BE9">
          <w:pPr>
            <w:rPr>
              <w:rFonts w:cs="Times New Roman"/>
              <w:b/>
              <w:bCs/>
              <w:sz w:val="32"/>
              <w:szCs w:val="32"/>
            </w:rPr>
          </w:pPr>
          <w:r w:rsidRPr="00FD30D4">
            <w:rPr>
              <w:rFonts w:cs="Times New Roman"/>
              <w:b/>
              <w:bCs/>
              <w:sz w:val="32"/>
              <w:szCs w:val="32"/>
            </w:rPr>
            <w:t>GITLAB Üzerinden Composer Paket Yönetimi</w:t>
          </w:r>
        </w:p>
      </w:tc>
      <w:tc>
        <w:tcPr>
          <w:tcW w:w="1956" w:type="dxa"/>
          <w:vAlign w:val="center"/>
        </w:tcPr>
        <w:p w14:paraId="5F4472A7" w14:textId="755668C6" w:rsidR="005F45DA" w:rsidRPr="00FD30D4" w:rsidRDefault="008A3DA3" w:rsidP="00601955">
          <w:pPr>
            <w:pStyle w:val="Subtitle"/>
            <w:rPr>
              <w:rFonts w:cs="Times New Roman"/>
              <w:b/>
              <w:bCs/>
              <w:sz w:val="32"/>
              <w:szCs w:val="32"/>
            </w:rPr>
          </w:pPr>
          <w:r w:rsidRPr="00FD30D4">
            <w:rPr>
              <w:rFonts w:cs="Times New Roman"/>
              <w:b/>
              <w:bCs/>
            </w:rPr>
            <w:t>24</w:t>
          </w:r>
          <w:r w:rsidR="005F45DA" w:rsidRPr="00FD30D4">
            <w:rPr>
              <w:rFonts w:cs="Times New Roman"/>
              <w:b/>
              <w:bCs/>
            </w:rPr>
            <w:t>.</w:t>
          </w:r>
          <w:r w:rsidRPr="00FD30D4">
            <w:rPr>
              <w:rFonts w:cs="Times New Roman"/>
              <w:b/>
              <w:bCs/>
            </w:rPr>
            <w:t>11</w:t>
          </w:r>
          <w:r w:rsidR="005F45DA" w:rsidRPr="00FD30D4">
            <w:rPr>
              <w:rFonts w:cs="Times New Roman"/>
              <w:b/>
              <w:bCs/>
            </w:rPr>
            <w:t>.21 Rev.0</w:t>
          </w:r>
          <w:r w:rsidRPr="00FD30D4">
            <w:rPr>
              <w:rFonts w:cs="Times New Roman"/>
              <w:b/>
              <w:bCs/>
            </w:rPr>
            <w:t>3</w:t>
          </w:r>
        </w:p>
      </w:tc>
    </w:tr>
  </w:tbl>
  <w:p w14:paraId="1B907A55" w14:textId="47640EAE" w:rsidR="005F45DA" w:rsidRPr="00F8015C" w:rsidRDefault="005F45DA" w:rsidP="00F8015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6D"/>
    <w:multiLevelType w:val="hybridMultilevel"/>
    <w:tmpl w:val="E5CA0E60"/>
    <w:lvl w:ilvl="0" w:tplc="041F000F">
      <w:start w:val="1"/>
      <w:numFmt w:val="decimal"/>
      <w:lvlText w:val="%1."/>
      <w:lvlJc w:val="left"/>
      <w:pPr>
        <w:ind w:left="774" w:hanging="360"/>
      </w:pPr>
    </w:lvl>
    <w:lvl w:ilvl="1" w:tplc="041F0019" w:tentative="1">
      <w:start w:val="1"/>
      <w:numFmt w:val="lowerLetter"/>
      <w:lvlText w:val="%2."/>
      <w:lvlJc w:val="left"/>
      <w:pPr>
        <w:ind w:left="1494" w:hanging="360"/>
      </w:pPr>
    </w:lvl>
    <w:lvl w:ilvl="2" w:tplc="041F001B" w:tentative="1">
      <w:start w:val="1"/>
      <w:numFmt w:val="lowerRoman"/>
      <w:lvlText w:val="%3."/>
      <w:lvlJc w:val="right"/>
      <w:pPr>
        <w:ind w:left="2214" w:hanging="180"/>
      </w:pPr>
    </w:lvl>
    <w:lvl w:ilvl="3" w:tplc="041F000F" w:tentative="1">
      <w:start w:val="1"/>
      <w:numFmt w:val="decimal"/>
      <w:lvlText w:val="%4."/>
      <w:lvlJc w:val="left"/>
      <w:pPr>
        <w:ind w:left="2934" w:hanging="360"/>
      </w:pPr>
    </w:lvl>
    <w:lvl w:ilvl="4" w:tplc="041F0019" w:tentative="1">
      <w:start w:val="1"/>
      <w:numFmt w:val="lowerLetter"/>
      <w:lvlText w:val="%5."/>
      <w:lvlJc w:val="left"/>
      <w:pPr>
        <w:ind w:left="3654" w:hanging="360"/>
      </w:pPr>
    </w:lvl>
    <w:lvl w:ilvl="5" w:tplc="041F001B" w:tentative="1">
      <w:start w:val="1"/>
      <w:numFmt w:val="lowerRoman"/>
      <w:lvlText w:val="%6."/>
      <w:lvlJc w:val="right"/>
      <w:pPr>
        <w:ind w:left="4374" w:hanging="180"/>
      </w:pPr>
    </w:lvl>
    <w:lvl w:ilvl="6" w:tplc="041F000F" w:tentative="1">
      <w:start w:val="1"/>
      <w:numFmt w:val="decimal"/>
      <w:lvlText w:val="%7."/>
      <w:lvlJc w:val="left"/>
      <w:pPr>
        <w:ind w:left="5094" w:hanging="360"/>
      </w:pPr>
    </w:lvl>
    <w:lvl w:ilvl="7" w:tplc="041F0019" w:tentative="1">
      <w:start w:val="1"/>
      <w:numFmt w:val="lowerLetter"/>
      <w:lvlText w:val="%8."/>
      <w:lvlJc w:val="left"/>
      <w:pPr>
        <w:ind w:left="5814" w:hanging="360"/>
      </w:pPr>
    </w:lvl>
    <w:lvl w:ilvl="8" w:tplc="041F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4E6E26"/>
    <w:multiLevelType w:val="multilevel"/>
    <w:tmpl w:val="C8C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E741F"/>
    <w:multiLevelType w:val="multilevel"/>
    <w:tmpl w:val="99B6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4E9"/>
    <w:multiLevelType w:val="multilevel"/>
    <w:tmpl w:val="D854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25193"/>
    <w:multiLevelType w:val="multilevel"/>
    <w:tmpl w:val="58C6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A53BF"/>
    <w:multiLevelType w:val="hybridMultilevel"/>
    <w:tmpl w:val="F75064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60769"/>
    <w:multiLevelType w:val="multilevel"/>
    <w:tmpl w:val="D1EE3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7" w15:restartNumberingAfterBreak="0">
    <w:nsid w:val="23564038"/>
    <w:multiLevelType w:val="hybridMultilevel"/>
    <w:tmpl w:val="5686B5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5CFC"/>
    <w:multiLevelType w:val="multilevel"/>
    <w:tmpl w:val="C8C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B177F"/>
    <w:multiLevelType w:val="multilevel"/>
    <w:tmpl w:val="3A74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90C77E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3053A6"/>
    <w:multiLevelType w:val="multilevel"/>
    <w:tmpl w:val="51E2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52FA4"/>
    <w:multiLevelType w:val="hybridMultilevel"/>
    <w:tmpl w:val="DF8C99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1812"/>
    <w:multiLevelType w:val="multilevel"/>
    <w:tmpl w:val="44B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B40A8"/>
    <w:multiLevelType w:val="hybridMultilevel"/>
    <w:tmpl w:val="3FCCC2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F3470"/>
    <w:multiLevelType w:val="multilevel"/>
    <w:tmpl w:val="A7CE05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E0B6DFE"/>
    <w:multiLevelType w:val="hybridMultilevel"/>
    <w:tmpl w:val="F1A049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C5BFB"/>
    <w:multiLevelType w:val="hybridMultilevel"/>
    <w:tmpl w:val="DFA2DF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22B8E"/>
    <w:multiLevelType w:val="hybridMultilevel"/>
    <w:tmpl w:val="E63644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34B3F"/>
    <w:multiLevelType w:val="multilevel"/>
    <w:tmpl w:val="C8C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C4A17"/>
    <w:multiLevelType w:val="multilevel"/>
    <w:tmpl w:val="C8C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555C5"/>
    <w:multiLevelType w:val="multilevel"/>
    <w:tmpl w:val="5726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50900"/>
    <w:multiLevelType w:val="multilevel"/>
    <w:tmpl w:val="E1A6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22D55"/>
    <w:multiLevelType w:val="hybridMultilevel"/>
    <w:tmpl w:val="47A6FC2C"/>
    <w:lvl w:ilvl="0" w:tplc="75B055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A395B79"/>
    <w:multiLevelType w:val="multilevel"/>
    <w:tmpl w:val="C8C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E10660"/>
    <w:multiLevelType w:val="hybridMultilevel"/>
    <w:tmpl w:val="7C0449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4CE3"/>
    <w:multiLevelType w:val="hybridMultilevel"/>
    <w:tmpl w:val="E63644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76460"/>
    <w:multiLevelType w:val="multilevel"/>
    <w:tmpl w:val="2490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E15AB"/>
    <w:multiLevelType w:val="multilevel"/>
    <w:tmpl w:val="EA70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21"/>
    <w:lvlOverride w:ilvl="0">
      <w:startOverride w:val="1"/>
    </w:lvlOverride>
  </w:num>
  <w:num w:numId="5">
    <w:abstractNumId w:val="13"/>
    <w:lvlOverride w:ilvl="0">
      <w:startOverride w:val="2"/>
    </w:lvlOverride>
  </w:num>
  <w:num w:numId="6">
    <w:abstractNumId w:val="28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22"/>
    <w:lvlOverride w:ilvl="0">
      <w:startOverride w:val="3"/>
    </w:lvlOverride>
  </w:num>
  <w:num w:numId="9">
    <w:abstractNumId w:val="27"/>
    <w:lvlOverride w:ilvl="0">
      <w:startOverride w:val="5"/>
    </w:lvlOverride>
  </w:num>
  <w:num w:numId="10">
    <w:abstractNumId w:val="2"/>
  </w:num>
  <w:num w:numId="11">
    <w:abstractNumId w:val="4"/>
  </w:num>
  <w:num w:numId="12">
    <w:abstractNumId w:val="11"/>
  </w:num>
  <w:num w:numId="13">
    <w:abstractNumId w:val="19"/>
    <w:lvlOverride w:ilvl="0">
      <w:startOverride w:val="1"/>
    </w:lvlOverride>
  </w:num>
  <w:num w:numId="14">
    <w:abstractNumId w:val="1"/>
    <w:lvlOverride w:ilvl="0">
      <w:startOverride w:val="3"/>
    </w:lvlOverride>
  </w:num>
  <w:num w:numId="15">
    <w:abstractNumId w:val="20"/>
    <w:lvlOverride w:ilvl="0">
      <w:startOverride w:val="1"/>
    </w:lvlOverride>
  </w:num>
  <w:num w:numId="16">
    <w:abstractNumId w:val="8"/>
    <w:lvlOverride w:ilvl="0">
      <w:startOverride w:val="2"/>
    </w:lvlOverride>
  </w:num>
  <w:num w:numId="17">
    <w:abstractNumId w:val="24"/>
    <w:lvlOverride w:ilvl="0">
      <w:startOverride w:val="3"/>
    </w:lvlOverride>
  </w:num>
  <w:num w:numId="18">
    <w:abstractNumId w:val="25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7"/>
  </w:num>
  <w:num w:numId="22">
    <w:abstractNumId w:val="17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0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6"/>
  </w:num>
  <w:num w:numId="41">
    <w:abstractNumId w:val="5"/>
  </w:num>
  <w:num w:numId="42">
    <w:abstractNumId w:val="26"/>
  </w:num>
  <w:num w:numId="43">
    <w:abstractNumId w:val="18"/>
  </w:num>
  <w:num w:numId="44">
    <w:abstractNumId w:val="0"/>
  </w:num>
  <w:num w:numId="45">
    <w:abstractNumId w:val="12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hmet DURMAZ">
    <w15:presenceInfo w15:providerId="None" w15:userId="Mehmet DURMA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029A9"/>
    <w:rsid w:val="000145A4"/>
    <w:rsid w:val="00016F3A"/>
    <w:rsid w:val="000A24B6"/>
    <w:rsid w:val="000A5F36"/>
    <w:rsid w:val="000B4885"/>
    <w:rsid w:val="000D3F43"/>
    <w:rsid w:val="00117EED"/>
    <w:rsid w:val="00134EBB"/>
    <w:rsid w:val="00152873"/>
    <w:rsid w:val="00190BDB"/>
    <w:rsid w:val="001E5830"/>
    <w:rsid w:val="002362B7"/>
    <w:rsid w:val="002874BD"/>
    <w:rsid w:val="002C1413"/>
    <w:rsid w:val="002C3221"/>
    <w:rsid w:val="002E79A4"/>
    <w:rsid w:val="003061D5"/>
    <w:rsid w:val="00393076"/>
    <w:rsid w:val="0039578D"/>
    <w:rsid w:val="003A1A42"/>
    <w:rsid w:val="003B223A"/>
    <w:rsid w:val="003B7508"/>
    <w:rsid w:val="003D6AA5"/>
    <w:rsid w:val="0043719E"/>
    <w:rsid w:val="004E21B9"/>
    <w:rsid w:val="005070AD"/>
    <w:rsid w:val="00513D1F"/>
    <w:rsid w:val="00533664"/>
    <w:rsid w:val="00544192"/>
    <w:rsid w:val="005566FC"/>
    <w:rsid w:val="005675F0"/>
    <w:rsid w:val="005A7961"/>
    <w:rsid w:val="005F45DA"/>
    <w:rsid w:val="00601955"/>
    <w:rsid w:val="00634E68"/>
    <w:rsid w:val="006445BC"/>
    <w:rsid w:val="00645CBE"/>
    <w:rsid w:val="00650223"/>
    <w:rsid w:val="00666878"/>
    <w:rsid w:val="006971E8"/>
    <w:rsid w:val="006B5DDF"/>
    <w:rsid w:val="00710ECB"/>
    <w:rsid w:val="00737BE9"/>
    <w:rsid w:val="00750337"/>
    <w:rsid w:val="007511A7"/>
    <w:rsid w:val="0075702A"/>
    <w:rsid w:val="00786851"/>
    <w:rsid w:val="007F08FD"/>
    <w:rsid w:val="007F793A"/>
    <w:rsid w:val="00817475"/>
    <w:rsid w:val="0088024E"/>
    <w:rsid w:val="00884836"/>
    <w:rsid w:val="00891446"/>
    <w:rsid w:val="008A3DA3"/>
    <w:rsid w:val="008A4A0A"/>
    <w:rsid w:val="00903DAE"/>
    <w:rsid w:val="00927664"/>
    <w:rsid w:val="00932754"/>
    <w:rsid w:val="00A06FC0"/>
    <w:rsid w:val="00A45845"/>
    <w:rsid w:val="00A5276C"/>
    <w:rsid w:val="00A77066"/>
    <w:rsid w:val="00A8757F"/>
    <w:rsid w:val="00A90D81"/>
    <w:rsid w:val="00AC2755"/>
    <w:rsid w:val="00AF0E0E"/>
    <w:rsid w:val="00B16CFB"/>
    <w:rsid w:val="00B6334B"/>
    <w:rsid w:val="00BA7746"/>
    <w:rsid w:val="00BD7C03"/>
    <w:rsid w:val="00C10DCD"/>
    <w:rsid w:val="00C2218B"/>
    <w:rsid w:val="00C26DD5"/>
    <w:rsid w:val="00C33EF9"/>
    <w:rsid w:val="00C362C5"/>
    <w:rsid w:val="00C436A8"/>
    <w:rsid w:val="00C4689F"/>
    <w:rsid w:val="00C61A06"/>
    <w:rsid w:val="00C648CB"/>
    <w:rsid w:val="00C771C7"/>
    <w:rsid w:val="00C81A53"/>
    <w:rsid w:val="00CB781E"/>
    <w:rsid w:val="00CC145E"/>
    <w:rsid w:val="00CC4A77"/>
    <w:rsid w:val="00CC6CF4"/>
    <w:rsid w:val="00CE4BDC"/>
    <w:rsid w:val="00D51D7D"/>
    <w:rsid w:val="00DA776B"/>
    <w:rsid w:val="00DE0A01"/>
    <w:rsid w:val="00DE1C12"/>
    <w:rsid w:val="00DF6E61"/>
    <w:rsid w:val="00E539AC"/>
    <w:rsid w:val="00E85D46"/>
    <w:rsid w:val="00E919C2"/>
    <w:rsid w:val="00E933F6"/>
    <w:rsid w:val="00EA4DA8"/>
    <w:rsid w:val="00EB54EF"/>
    <w:rsid w:val="00EC1595"/>
    <w:rsid w:val="00F16DE3"/>
    <w:rsid w:val="00F27A14"/>
    <w:rsid w:val="00F661BD"/>
    <w:rsid w:val="00F8015C"/>
    <w:rsid w:val="00F84093"/>
    <w:rsid w:val="00F92CD7"/>
    <w:rsid w:val="00FD30D4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4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873"/>
    <w:pPr>
      <w:keepNext/>
      <w:keepLines/>
      <w:numPr>
        <w:numId w:val="2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D4"/>
    <w:pPr>
      <w:keepNext/>
      <w:keepLines/>
      <w:numPr>
        <w:ilvl w:val="1"/>
        <w:numId w:val="23"/>
      </w:numPr>
      <w:spacing w:before="240" w:after="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873"/>
    <w:pPr>
      <w:keepNext/>
      <w:keepLines/>
      <w:numPr>
        <w:ilvl w:val="2"/>
        <w:numId w:val="2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A4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A4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A4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A4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A4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A4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73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30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152873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4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lab.com/api/v4/group/%3cgroup_id%3e/-/packages/compos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B1DA-55EF-46E4-8757-A9D9920F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naime damataşı</cp:lastModifiedBy>
  <cp:revision>56</cp:revision>
  <dcterms:created xsi:type="dcterms:W3CDTF">2021-04-27T20:34:00Z</dcterms:created>
  <dcterms:modified xsi:type="dcterms:W3CDTF">2021-11-26T12:51:00Z</dcterms:modified>
</cp:coreProperties>
</file>